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E0AB" w14:textId="7EDFF381" w:rsidR="00CF4F4F" w:rsidRDefault="00CF4F4F" w:rsidP="00CF4F4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42424"/>
          <w:sz w:val="22"/>
          <w:szCs w:val="22"/>
          <w:u w:val="single"/>
        </w:rPr>
      </w:pPr>
      <w:r>
        <w:rPr>
          <w:rFonts w:ascii="Calibri" w:hAnsi="Calibri" w:cs="Calibri"/>
          <w:b/>
          <w:bCs/>
          <w:color w:val="242424"/>
          <w:sz w:val="22"/>
          <w:szCs w:val="22"/>
          <w:u w:val="single"/>
        </w:rPr>
        <w:t>Sample quota</w:t>
      </w:r>
    </w:p>
    <w:p w14:paraId="05BFB1DF" w14:textId="331D7FC4" w:rsidR="00CF4F4F" w:rsidRDefault="00CF4F4F" w:rsidP="00CF4F4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</w:p>
    <w:p w14:paraId="56682F4F" w14:textId="620A1A60" w:rsidR="00F31CAF" w:rsidRDefault="005E6A8A" w:rsidP="00CF4F4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Numbers stated are minimums – lets aim for a total sample of ~</w:t>
      </w:r>
      <w:proofErr w:type="gramStart"/>
      <w:r>
        <w:rPr>
          <w:rFonts w:ascii="Calibri" w:hAnsi="Calibri" w:cs="Calibri"/>
          <w:color w:val="242424"/>
          <w:sz w:val="22"/>
          <w:szCs w:val="22"/>
        </w:rPr>
        <w:t>60</w:t>
      </w:r>
      <w:proofErr w:type="gramEnd"/>
    </w:p>
    <w:p w14:paraId="5814C61C" w14:textId="77777777" w:rsidR="00F31CAF" w:rsidRDefault="00F31CAF" w:rsidP="00CF4F4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</w:p>
    <w:tbl>
      <w:tblPr>
        <w:tblStyle w:val="TableGrid"/>
        <w:tblW w:w="9569" w:type="dxa"/>
        <w:tblLayout w:type="fixed"/>
        <w:tblLook w:val="04A0" w:firstRow="1" w:lastRow="0" w:firstColumn="1" w:lastColumn="0" w:noHBand="0" w:noVBand="1"/>
      </w:tblPr>
      <w:tblGrid>
        <w:gridCol w:w="1360"/>
        <w:gridCol w:w="1368"/>
        <w:gridCol w:w="1368"/>
        <w:gridCol w:w="1368"/>
        <w:gridCol w:w="1368"/>
        <w:gridCol w:w="1368"/>
        <w:gridCol w:w="1369"/>
      </w:tblGrid>
      <w:tr w:rsidR="00B86B7A" w14:paraId="391A56D6" w14:textId="0ACB2A50" w:rsidTr="00B86B7A">
        <w:trPr>
          <w:trHeight w:val="46"/>
        </w:trPr>
        <w:tc>
          <w:tcPr>
            <w:tcW w:w="1360" w:type="dxa"/>
          </w:tcPr>
          <w:p w14:paraId="60B6A617" w14:textId="77777777" w:rsidR="00B86B7A" w:rsidRDefault="00B86B7A" w:rsidP="00CF4F4F">
            <w:pPr>
              <w:pStyle w:val="xmsonormal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</w:p>
        </w:tc>
        <w:tc>
          <w:tcPr>
            <w:tcW w:w="1368" w:type="dxa"/>
          </w:tcPr>
          <w:p w14:paraId="5A0EA415" w14:textId="46761897" w:rsidR="00B86B7A" w:rsidRPr="00B86B7A" w:rsidRDefault="00B86B7A" w:rsidP="00CF4F4F">
            <w:pPr>
              <w:pStyle w:val="xmsonormal"/>
              <w:spacing w:before="0" w:beforeAutospacing="0" w:after="0" w:afterAutospacing="0"/>
              <w:rPr>
                <w:rFonts w:ascii="Calibri" w:hAnsi="Calibri" w:cs="Calibri"/>
                <w:color w:val="242424"/>
                <w:sz w:val="20"/>
                <w:szCs w:val="20"/>
              </w:rPr>
            </w:pPr>
            <w:r w:rsidRPr="00B86B7A">
              <w:rPr>
                <w:rFonts w:ascii="Calibri" w:hAnsi="Calibri" w:cs="Calibri"/>
                <w:color w:val="242424"/>
                <w:sz w:val="20"/>
                <w:szCs w:val="20"/>
              </w:rPr>
              <w:t>Healthcare</w:t>
            </w:r>
          </w:p>
        </w:tc>
        <w:tc>
          <w:tcPr>
            <w:tcW w:w="1368" w:type="dxa"/>
          </w:tcPr>
          <w:p w14:paraId="7EB9B0C3" w14:textId="6B2AEC12" w:rsidR="00B86B7A" w:rsidRPr="00B86B7A" w:rsidRDefault="00B86B7A" w:rsidP="00CF4F4F">
            <w:pPr>
              <w:pStyle w:val="xmsonormal"/>
              <w:spacing w:before="0" w:beforeAutospacing="0" w:after="0" w:afterAutospacing="0"/>
              <w:rPr>
                <w:rFonts w:ascii="Calibri" w:hAnsi="Calibri" w:cs="Calibri"/>
                <w:color w:val="242424"/>
                <w:sz w:val="20"/>
                <w:szCs w:val="20"/>
              </w:rPr>
            </w:pPr>
            <w:r w:rsidRPr="00B86B7A">
              <w:rPr>
                <w:rFonts w:ascii="Calibri" w:hAnsi="Calibri" w:cs="Calibri"/>
                <w:color w:val="242424"/>
                <w:sz w:val="20"/>
                <w:szCs w:val="20"/>
              </w:rPr>
              <w:t>Education</w:t>
            </w:r>
          </w:p>
        </w:tc>
        <w:tc>
          <w:tcPr>
            <w:tcW w:w="1368" w:type="dxa"/>
          </w:tcPr>
          <w:p w14:paraId="34BF21B3" w14:textId="2F5A8C07" w:rsidR="00B86B7A" w:rsidRPr="00B86B7A" w:rsidRDefault="00B86B7A" w:rsidP="00CF4F4F">
            <w:pPr>
              <w:pStyle w:val="xmsonormal"/>
              <w:spacing w:before="0" w:beforeAutospacing="0" w:after="0" w:afterAutospacing="0"/>
              <w:rPr>
                <w:rFonts w:ascii="Calibri" w:hAnsi="Calibri" w:cs="Calibri"/>
                <w:color w:val="242424"/>
                <w:sz w:val="20"/>
                <w:szCs w:val="20"/>
              </w:rPr>
            </w:pPr>
            <w:r w:rsidRPr="00B86B7A">
              <w:rPr>
                <w:rFonts w:ascii="Calibri" w:hAnsi="Calibri" w:cs="Calibri"/>
                <w:color w:val="242424"/>
                <w:sz w:val="20"/>
                <w:szCs w:val="20"/>
              </w:rPr>
              <w:t xml:space="preserve">Commercial </w:t>
            </w:r>
          </w:p>
        </w:tc>
        <w:tc>
          <w:tcPr>
            <w:tcW w:w="1368" w:type="dxa"/>
          </w:tcPr>
          <w:p w14:paraId="237CA96B" w14:textId="269CB827" w:rsidR="00B86B7A" w:rsidRPr="00B86B7A" w:rsidRDefault="00B86B7A" w:rsidP="00CF4F4F">
            <w:pPr>
              <w:pStyle w:val="xmsonormal"/>
              <w:spacing w:before="0" w:beforeAutospacing="0" w:after="0" w:afterAutospacing="0"/>
              <w:rPr>
                <w:rFonts w:ascii="Calibri" w:hAnsi="Calibri" w:cs="Calibri"/>
                <w:color w:val="242424"/>
                <w:sz w:val="20"/>
                <w:szCs w:val="20"/>
              </w:rPr>
            </w:pPr>
            <w:r w:rsidRPr="00B86B7A">
              <w:rPr>
                <w:rFonts w:ascii="Calibri" w:hAnsi="Calibri" w:cs="Calibri"/>
                <w:color w:val="242424"/>
                <w:sz w:val="20"/>
                <w:szCs w:val="20"/>
              </w:rPr>
              <w:t>Industrial</w:t>
            </w:r>
          </w:p>
        </w:tc>
        <w:tc>
          <w:tcPr>
            <w:tcW w:w="1368" w:type="dxa"/>
          </w:tcPr>
          <w:p w14:paraId="007C3C1A" w14:textId="7AAC6FE8" w:rsidR="00B86B7A" w:rsidRPr="00B86B7A" w:rsidRDefault="00F336CA" w:rsidP="00CF4F4F">
            <w:pPr>
              <w:pStyle w:val="xmsonormal"/>
              <w:spacing w:before="0" w:beforeAutospacing="0" w:after="0" w:afterAutospacing="0"/>
              <w:rPr>
                <w:rFonts w:ascii="Calibri" w:hAnsi="Calibri" w:cs="Calibri"/>
                <w:color w:val="242424"/>
                <w:sz w:val="20"/>
                <w:szCs w:val="20"/>
              </w:rPr>
            </w:pPr>
            <w:r>
              <w:rPr>
                <w:rFonts w:ascii="Calibri" w:hAnsi="Calibri" w:cs="Calibri"/>
                <w:color w:val="242424"/>
                <w:sz w:val="20"/>
                <w:szCs w:val="20"/>
              </w:rPr>
              <w:t>Construction</w:t>
            </w:r>
          </w:p>
        </w:tc>
        <w:tc>
          <w:tcPr>
            <w:tcW w:w="1369" w:type="dxa"/>
          </w:tcPr>
          <w:p w14:paraId="2F2305B9" w14:textId="5EE04998" w:rsidR="00B86B7A" w:rsidRPr="00B86B7A" w:rsidRDefault="00B86B7A" w:rsidP="00CF4F4F">
            <w:pPr>
              <w:pStyle w:val="xmsonormal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242424"/>
                <w:sz w:val="20"/>
                <w:szCs w:val="20"/>
              </w:rPr>
            </w:pPr>
            <w:r w:rsidRPr="00B86B7A">
              <w:rPr>
                <w:rFonts w:ascii="Calibri" w:hAnsi="Calibri" w:cs="Calibri"/>
                <w:b/>
                <w:bCs/>
                <w:color w:val="242424"/>
                <w:sz w:val="20"/>
                <w:szCs w:val="20"/>
              </w:rPr>
              <w:t>Total</w:t>
            </w:r>
          </w:p>
        </w:tc>
      </w:tr>
      <w:tr w:rsidR="00B86B7A" w14:paraId="41227ED9" w14:textId="5A9E7A88" w:rsidTr="00B86B7A">
        <w:trPr>
          <w:trHeight w:val="279"/>
        </w:trPr>
        <w:tc>
          <w:tcPr>
            <w:tcW w:w="1360" w:type="dxa"/>
          </w:tcPr>
          <w:p w14:paraId="1D288BA9" w14:textId="53157324" w:rsidR="00B86B7A" w:rsidRDefault="00B86B7A" w:rsidP="00F941B0">
            <w:pPr>
              <w:pStyle w:val="xmsonormal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</w:rPr>
              <w:t>UK</w:t>
            </w:r>
          </w:p>
        </w:tc>
        <w:tc>
          <w:tcPr>
            <w:tcW w:w="1368" w:type="dxa"/>
            <w:vAlign w:val="center"/>
          </w:tcPr>
          <w:p w14:paraId="37829B13" w14:textId="71990FA9" w:rsidR="00B86B7A" w:rsidRDefault="00B86B7A" w:rsidP="00F941B0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</w:rPr>
              <w:t>5</w:t>
            </w:r>
          </w:p>
        </w:tc>
        <w:tc>
          <w:tcPr>
            <w:tcW w:w="1368" w:type="dxa"/>
          </w:tcPr>
          <w:p w14:paraId="28840916" w14:textId="0BA533E4" w:rsidR="00B86B7A" w:rsidRDefault="00B86B7A" w:rsidP="00F941B0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color w:val="242424"/>
                <w:sz w:val="22"/>
                <w:szCs w:val="22"/>
              </w:rPr>
            </w:pPr>
            <w:r w:rsidRPr="00E73ADD">
              <w:rPr>
                <w:rFonts w:ascii="Calibri" w:hAnsi="Calibri" w:cs="Calibri"/>
                <w:color w:val="242424"/>
                <w:sz w:val="22"/>
                <w:szCs w:val="22"/>
              </w:rPr>
              <w:t>5</w:t>
            </w:r>
          </w:p>
        </w:tc>
        <w:tc>
          <w:tcPr>
            <w:tcW w:w="1368" w:type="dxa"/>
          </w:tcPr>
          <w:p w14:paraId="6C5D5B05" w14:textId="1A85DAF5" w:rsidR="00B86B7A" w:rsidRDefault="00B86B7A" w:rsidP="00F941B0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color w:val="242424"/>
                <w:sz w:val="22"/>
                <w:szCs w:val="22"/>
              </w:rPr>
            </w:pPr>
            <w:r w:rsidRPr="00E73ADD">
              <w:rPr>
                <w:rFonts w:ascii="Calibri" w:hAnsi="Calibri" w:cs="Calibri"/>
                <w:color w:val="242424"/>
                <w:sz w:val="22"/>
                <w:szCs w:val="22"/>
              </w:rPr>
              <w:t>5</w:t>
            </w:r>
          </w:p>
        </w:tc>
        <w:tc>
          <w:tcPr>
            <w:tcW w:w="1368" w:type="dxa"/>
          </w:tcPr>
          <w:p w14:paraId="5479BA56" w14:textId="1CE46BD7" w:rsidR="00B86B7A" w:rsidRDefault="00B86B7A" w:rsidP="00F941B0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color w:val="242424"/>
                <w:sz w:val="22"/>
                <w:szCs w:val="22"/>
              </w:rPr>
            </w:pPr>
            <w:r w:rsidRPr="00E73ADD">
              <w:rPr>
                <w:rFonts w:ascii="Calibri" w:hAnsi="Calibri" w:cs="Calibri"/>
                <w:color w:val="242424"/>
                <w:sz w:val="22"/>
                <w:szCs w:val="22"/>
              </w:rPr>
              <w:t>5</w:t>
            </w:r>
          </w:p>
        </w:tc>
        <w:tc>
          <w:tcPr>
            <w:tcW w:w="1368" w:type="dxa"/>
          </w:tcPr>
          <w:p w14:paraId="5CEE6841" w14:textId="4FE3A2D0" w:rsidR="00B86B7A" w:rsidRDefault="00B86B7A" w:rsidP="00F941B0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color w:val="242424"/>
                <w:sz w:val="22"/>
                <w:szCs w:val="22"/>
              </w:rPr>
            </w:pPr>
            <w:r w:rsidRPr="00E73ADD">
              <w:rPr>
                <w:rFonts w:ascii="Calibri" w:hAnsi="Calibri" w:cs="Calibri"/>
                <w:color w:val="242424"/>
                <w:sz w:val="22"/>
                <w:szCs w:val="22"/>
              </w:rPr>
              <w:t>5</w:t>
            </w:r>
          </w:p>
        </w:tc>
        <w:tc>
          <w:tcPr>
            <w:tcW w:w="1369" w:type="dxa"/>
          </w:tcPr>
          <w:p w14:paraId="0CCF9CC2" w14:textId="4FCD491E" w:rsidR="00B86B7A" w:rsidRPr="00B86B7A" w:rsidRDefault="00B86B7A" w:rsidP="00F941B0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242424"/>
                <w:sz w:val="22"/>
                <w:szCs w:val="22"/>
              </w:rPr>
            </w:pPr>
            <w:r w:rsidRPr="00B86B7A">
              <w:rPr>
                <w:rFonts w:ascii="Calibri" w:hAnsi="Calibri" w:cs="Calibri"/>
                <w:b/>
                <w:bCs/>
                <w:color w:val="242424"/>
                <w:sz w:val="22"/>
                <w:szCs w:val="22"/>
              </w:rPr>
              <w:t>25</w:t>
            </w:r>
          </w:p>
        </w:tc>
      </w:tr>
      <w:tr w:rsidR="00B86B7A" w14:paraId="15DA480F" w14:textId="46360FCE" w:rsidTr="00B86B7A">
        <w:trPr>
          <w:trHeight w:val="269"/>
        </w:trPr>
        <w:tc>
          <w:tcPr>
            <w:tcW w:w="1360" w:type="dxa"/>
          </w:tcPr>
          <w:p w14:paraId="42821BB9" w14:textId="27940A20" w:rsidR="00B86B7A" w:rsidRDefault="00B86B7A" w:rsidP="00CF4F4F">
            <w:pPr>
              <w:pStyle w:val="xmsonormal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</w:rPr>
              <w:t>Germany</w:t>
            </w:r>
          </w:p>
        </w:tc>
        <w:tc>
          <w:tcPr>
            <w:tcW w:w="1368" w:type="dxa"/>
            <w:vAlign w:val="center"/>
          </w:tcPr>
          <w:p w14:paraId="146E4E31" w14:textId="4EC1EA02" w:rsidR="00B86B7A" w:rsidRDefault="00B86B7A" w:rsidP="007276AE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</w:rPr>
              <w:t>0</w:t>
            </w:r>
          </w:p>
        </w:tc>
        <w:tc>
          <w:tcPr>
            <w:tcW w:w="1368" w:type="dxa"/>
            <w:vAlign w:val="center"/>
          </w:tcPr>
          <w:p w14:paraId="66BA7A4D" w14:textId="003B2FC3" w:rsidR="00B86B7A" w:rsidRDefault="00B86B7A" w:rsidP="007276AE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</w:rPr>
              <w:t>0</w:t>
            </w:r>
          </w:p>
        </w:tc>
        <w:tc>
          <w:tcPr>
            <w:tcW w:w="1368" w:type="dxa"/>
            <w:vAlign w:val="center"/>
          </w:tcPr>
          <w:p w14:paraId="1AF2C746" w14:textId="79A407EE" w:rsidR="00B86B7A" w:rsidRDefault="00B86B7A" w:rsidP="007276AE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</w:rPr>
              <w:t>0</w:t>
            </w:r>
          </w:p>
        </w:tc>
        <w:tc>
          <w:tcPr>
            <w:tcW w:w="1368" w:type="dxa"/>
            <w:vAlign w:val="center"/>
          </w:tcPr>
          <w:p w14:paraId="6ED38019" w14:textId="24D1293B" w:rsidR="00B86B7A" w:rsidRDefault="00B86B7A" w:rsidP="007276AE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</w:rPr>
              <w:t>0</w:t>
            </w:r>
          </w:p>
        </w:tc>
        <w:tc>
          <w:tcPr>
            <w:tcW w:w="1368" w:type="dxa"/>
            <w:vAlign w:val="center"/>
          </w:tcPr>
          <w:p w14:paraId="42E63DB6" w14:textId="1A9E8786" w:rsidR="00B86B7A" w:rsidRDefault="00B86B7A" w:rsidP="007276AE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</w:rPr>
              <w:t>5</w:t>
            </w:r>
          </w:p>
        </w:tc>
        <w:tc>
          <w:tcPr>
            <w:tcW w:w="1369" w:type="dxa"/>
          </w:tcPr>
          <w:p w14:paraId="23091D84" w14:textId="117AEBE7" w:rsidR="00B86B7A" w:rsidRPr="00B86B7A" w:rsidRDefault="00B86B7A" w:rsidP="007276AE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242424"/>
                <w:sz w:val="22"/>
                <w:szCs w:val="22"/>
              </w:rPr>
            </w:pPr>
            <w:r w:rsidRPr="00B86B7A">
              <w:rPr>
                <w:rFonts w:ascii="Calibri" w:hAnsi="Calibri" w:cs="Calibri"/>
                <w:b/>
                <w:bCs/>
                <w:color w:val="242424"/>
                <w:sz w:val="22"/>
                <w:szCs w:val="22"/>
              </w:rPr>
              <w:t>5</w:t>
            </w:r>
          </w:p>
        </w:tc>
      </w:tr>
      <w:tr w:rsidR="00B86B7A" w14:paraId="3AC080CC" w14:textId="5BBA07A8" w:rsidTr="00B86B7A">
        <w:trPr>
          <w:trHeight w:val="279"/>
        </w:trPr>
        <w:tc>
          <w:tcPr>
            <w:tcW w:w="1360" w:type="dxa"/>
          </w:tcPr>
          <w:p w14:paraId="720B323A" w14:textId="11FA8513" w:rsidR="00B86B7A" w:rsidRDefault="00B86B7A" w:rsidP="00CF4F4F">
            <w:pPr>
              <w:pStyle w:val="xmsonormal"/>
              <w:spacing w:before="0" w:beforeAutospacing="0" w:after="0" w:afterAutospacing="0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</w:rPr>
              <w:t>France</w:t>
            </w:r>
          </w:p>
        </w:tc>
        <w:tc>
          <w:tcPr>
            <w:tcW w:w="1368" w:type="dxa"/>
            <w:vAlign w:val="center"/>
          </w:tcPr>
          <w:p w14:paraId="3292BF8D" w14:textId="0727705D" w:rsidR="00B86B7A" w:rsidRDefault="00B86B7A" w:rsidP="007276AE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</w:rPr>
              <w:t>5</w:t>
            </w:r>
          </w:p>
        </w:tc>
        <w:tc>
          <w:tcPr>
            <w:tcW w:w="1368" w:type="dxa"/>
            <w:vAlign w:val="center"/>
          </w:tcPr>
          <w:p w14:paraId="42CB4E07" w14:textId="0F0E4E8B" w:rsidR="00B86B7A" w:rsidRDefault="00B86B7A" w:rsidP="007276AE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</w:rPr>
              <w:t>5</w:t>
            </w:r>
          </w:p>
        </w:tc>
        <w:tc>
          <w:tcPr>
            <w:tcW w:w="1368" w:type="dxa"/>
            <w:vAlign w:val="center"/>
          </w:tcPr>
          <w:p w14:paraId="0C7D392A" w14:textId="32E7EB29" w:rsidR="00B86B7A" w:rsidRDefault="00B86B7A" w:rsidP="007276AE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</w:rPr>
              <w:t>5</w:t>
            </w:r>
          </w:p>
        </w:tc>
        <w:tc>
          <w:tcPr>
            <w:tcW w:w="1368" w:type="dxa"/>
            <w:vAlign w:val="center"/>
          </w:tcPr>
          <w:p w14:paraId="3B06B2D6" w14:textId="0635545F" w:rsidR="00B86B7A" w:rsidRDefault="00B86B7A" w:rsidP="007276AE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</w:rPr>
              <w:t>5</w:t>
            </w:r>
          </w:p>
        </w:tc>
        <w:tc>
          <w:tcPr>
            <w:tcW w:w="1368" w:type="dxa"/>
            <w:vAlign w:val="center"/>
          </w:tcPr>
          <w:p w14:paraId="0B078686" w14:textId="46F27722" w:rsidR="00B86B7A" w:rsidRDefault="00B86B7A" w:rsidP="007276AE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color w:val="242424"/>
                <w:sz w:val="22"/>
                <w:szCs w:val="22"/>
              </w:rPr>
              <w:t>0</w:t>
            </w:r>
          </w:p>
        </w:tc>
        <w:tc>
          <w:tcPr>
            <w:tcW w:w="1369" w:type="dxa"/>
          </w:tcPr>
          <w:p w14:paraId="0AC49133" w14:textId="50005C9A" w:rsidR="00B86B7A" w:rsidRPr="00B86B7A" w:rsidRDefault="00B86B7A" w:rsidP="007276AE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242424"/>
                <w:sz w:val="22"/>
                <w:szCs w:val="22"/>
              </w:rPr>
            </w:pPr>
            <w:r w:rsidRPr="00B86B7A">
              <w:rPr>
                <w:rFonts w:ascii="Calibri" w:hAnsi="Calibri" w:cs="Calibri"/>
                <w:b/>
                <w:bCs/>
                <w:color w:val="242424"/>
                <w:sz w:val="22"/>
                <w:szCs w:val="22"/>
              </w:rPr>
              <w:t>20</w:t>
            </w:r>
          </w:p>
        </w:tc>
      </w:tr>
      <w:tr w:rsidR="00B86B7A" w14:paraId="2D6070FC" w14:textId="2F187B22" w:rsidTr="00B86B7A">
        <w:trPr>
          <w:trHeight w:val="187"/>
        </w:trPr>
        <w:tc>
          <w:tcPr>
            <w:tcW w:w="1360" w:type="dxa"/>
          </w:tcPr>
          <w:p w14:paraId="0F5319FF" w14:textId="364AD268" w:rsidR="00B86B7A" w:rsidRPr="00B86B7A" w:rsidRDefault="00B86B7A" w:rsidP="00CF4F4F">
            <w:pPr>
              <w:pStyle w:val="xmsonormal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242424"/>
                <w:sz w:val="22"/>
                <w:szCs w:val="22"/>
              </w:rPr>
            </w:pPr>
            <w:r w:rsidRPr="00B86B7A">
              <w:rPr>
                <w:rFonts w:ascii="Calibri" w:hAnsi="Calibri" w:cs="Calibri"/>
                <w:b/>
                <w:bCs/>
                <w:color w:val="242424"/>
                <w:sz w:val="22"/>
                <w:szCs w:val="22"/>
              </w:rPr>
              <w:t>Total</w:t>
            </w:r>
          </w:p>
        </w:tc>
        <w:tc>
          <w:tcPr>
            <w:tcW w:w="1368" w:type="dxa"/>
            <w:vAlign w:val="center"/>
          </w:tcPr>
          <w:p w14:paraId="02190290" w14:textId="38CD19A9" w:rsidR="00B86B7A" w:rsidRPr="00B86B7A" w:rsidRDefault="00B86B7A" w:rsidP="007276AE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242424"/>
                <w:sz w:val="22"/>
                <w:szCs w:val="22"/>
              </w:rPr>
            </w:pPr>
            <w:r w:rsidRPr="00B86B7A">
              <w:rPr>
                <w:rFonts w:ascii="Calibri" w:hAnsi="Calibri" w:cs="Calibri"/>
                <w:b/>
                <w:bCs/>
                <w:color w:val="242424"/>
                <w:sz w:val="22"/>
                <w:szCs w:val="22"/>
              </w:rPr>
              <w:t>10</w:t>
            </w:r>
          </w:p>
        </w:tc>
        <w:tc>
          <w:tcPr>
            <w:tcW w:w="1368" w:type="dxa"/>
            <w:vAlign w:val="center"/>
          </w:tcPr>
          <w:p w14:paraId="14840743" w14:textId="4A59F4EC" w:rsidR="00B86B7A" w:rsidRPr="00B86B7A" w:rsidRDefault="00B86B7A" w:rsidP="007276AE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242424"/>
                <w:sz w:val="22"/>
                <w:szCs w:val="22"/>
              </w:rPr>
            </w:pPr>
            <w:r w:rsidRPr="00B86B7A">
              <w:rPr>
                <w:rFonts w:ascii="Calibri" w:hAnsi="Calibri" w:cs="Calibri"/>
                <w:b/>
                <w:bCs/>
                <w:color w:val="242424"/>
                <w:sz w:val="22"/>
                <w:szCs w:val="22"/>
              </w:rPr>
              <w:t>10</w:t>
            </w:r>
          </w:p>
        </w:tc>
        <w:tc>
          <w:tcPr>
            <w:tcW w:w="1368" w:type="dxa"/>
            <w:vAlign w:val="center"/>
          </w:tcPr>
          <w:p w14:paraId="28174A9E" w14:textId="7A0E22A4" w:rsidR="00B86B7A" w:rsidRPr="00B86B7A" w:rsidRDefault="00B86B7A" w:rsidP="007276AE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242424"/>
                <w:sz w:val="22"/>
                <w:szCs w:val="22"/>
              </w:rPr>
            </w:pPr>
            <w:r w:rsidRPr="00B86B7A">
              <w:rPr>
                <w:rFonts w:ascii="Calibri" w:hAnsi="Calibri" w:cs="Calibri"/>
                <w:b/>
                <w:bCs/>
                <w:color w:val="242424"/>
                <w:sz w:val="22"/>
                <w:szCs w:val="22"/>
              </w:rPr>
              <w:t>10</w:t>
            </w:r>
          </w:p>
        </w:tc>
        <w:tc>
          <w:tcPr>
            <w:tcW w:w="1368" w:type="dxa"/>
            <w:vAlign w:val="center"/>
          </w:tcPr>
          <w:p w14:paraId="20965F80" w14:textId="2AD38610" w:rsidR="00B86B7A" w:rsidRPr="00B86B7A" w:rsidRDefault="00B86B7A" w:rsidP="007276AE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242424"/>
                <w:sz w:val="22"/>
                <w:szCs w:val="22"/>
              </w:rPr>
            </w:pPr>
            <w:r w:rsidRPr="00B86B7A">
              <w:rPr>
                <w:rFonts w:ascii="Calibri" w:hAnsi="Calibri" w:cs="Calibri"/>
                <w:b/>
                <w:bCs/>
                <w:color w:val="242424"/>
                <w:sz w:val="22"/>
                <w:szCs w:val="22"/>
              </w:rPr>
              <w:t>10</w:t>
            </w:r>
          </w:p>
        </w:tc>
        <w:tc>
          <w:tcPr>
            <w:tcW w:w="1368" w:type="dxa"/>
            <w:vAlign w:val="center"/>
          </w:tcPr>
          <w:p w14:paraId="43DA6BA5" w14:textId="76CF940D" w:rsidR="00B86B7A" w:rsidRPr="00B86B7A" w:rsidRDefault="00B86B7A" w:rsidP="007276AE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242424"/>
                <w:sz w:val="22"/>
                <w:szCs w:val="22"/>
              </w:rPr>
            </w:pPr>
            <w:r w:rsidRPr="00B86B7A">
              <w:rPr>
                <w:rFonts w:ascii="Calibri" w:hAnsi="Calibri" w:cs="Calibri"/>
                <w:b/>
                <w:bCs/>
                <w:color w:val="242424"/>
                <w:sz w:val="22"/>
                <w:szCs w:val="22"/>
              </w:rPr>
              <w:t>10</w:t>
            </w:r>
          </w:p>
        </w:tc>
        <w:tc>
          <w:tcPr>
            <w:tcW w:w="1369" w:type="dxa"/>
          </w:tcPr>
          <w:p w14:paraId="59388C6F" w14:textId="627F1CE5" w:rsidR="00B86B7A" w:rsidRPr="00B86B7A" w:rsidRDefault="00B86B7A" w:rsidP="007276AE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color w:val="242424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42424"/>
                <w:sz w:val="22"/>
                <w:szCs w:val="22"/>
              </w:rPr>
              <w:t>50</w:t>
            </w:r>
          </w:p>
        </w:tc>
      </w:tr>
    </w:tbl>
    <w:p w14:paraId="409AA113" w14:textId="77777777" w:rsidR="00B86B7A" w:rsidRDefault="00B86B7A" w:rsidP="00C0057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42424"/>
          <w:sz w:val="22"/>
          <w:szCs w:val="22"/>
          <w:u w:val="single"/>
        </w:rPr>
      </w:pPr>
    </w:p>
    <w:p w14:paraId="29DD231E" w14:textId="6E75D5A6" w:rsidR="00F31CAF" w:rsidRPr="00F31CAF" w:rsidRDefault="0021443C" w:rsidP="05570A36">
      <w:pPr>
        <w:pStyle w:val="xmsonormal"/>
        <w:shd w:val="clear" w:color="auto" w:fill="FFFFFF" w:themeFill="background1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Note that </w:t>
      </w:r>
      <w:r w:rsidR="00F336CA">
        <w:rPr>
          <w:rFonts w:ascii="Calibri" w:hAnsi="Calibri" w:cs="Calibri"/>
          <w:color w:val="242424"/>
          <w:sz w:val="20"/>
          <w:szCs w:val="20"/>
        </w:rPr>
        <w:t>construction</w:t>
      </w:r>
      <w:r w:rsidR="00F336CA">
        <w:rPr>
          <w:rFonts w:ascii="Calibri" w:hAnsi="Calibri" w:cs="Calibri"/>
          <w:color w:val="242424"/>
          <w:sz w:val="22"/>
          <w:szCs w:val="22"/>
        </w:rPr>
        <w:t xml:space="preserve"> </w:t>
      </w:r>
      <w:r>
        <w:rPr>
          <w:rFonts w:ascii="Calibri" w:hAnsi="Calibri" w:cs="Calibri"/>
          <w:color w:val="242424"/>
          <w:sz w:val="22"/>
          <w:szCs w:val="22"/>
        </w:rPr>
        <w:t>sector was not included in the original survey sample, so these respondents would be new</w:t>
      </w:r>
      <w:r w:rsidR="001D110A">
        <w:rPr>
          <w:rFonts w:ascii="Calibri" w:hAnsi="Calibri" w:cs="Calibri"/>
          <w:color w:val="242424"/>
          <w:sz w:val="22"/>
          <w:szCs w:val="22"/>
        </w:rPr>
        <w:t xml:space="preserve"> (developers and contractors with experience procuring offsite construction cabins for large construction projects)</w:t>
      </w:r>
      <w:r>
        <w:rPr>
          <w:rFonts w:ascii="Calibri" w:hAnsi="Calibri" w:cs="Calibri"/>
          <w:color w:val="242424"/>
          <w:sz w:val="22"/>
          <w:szCs w:val="22"/>
        </w:rPr>
        <w:t>. In other sectors, we can use responde</w:t>
      </w:r>
      <w:r w:rsidR="00426B78">
        <w:rPr>
          <w:rFonts w:ascii="Calibri" w:hAnsi="Calibri" w:cs="Calibri"/>
          <w:color w:val="242424"/>
          <w:sz w:val="22"/>
          <w:szCs w:val="22"/>
        </w:rPr>
        <w:t xml:space="preserve">nts </w:t>
      </w:r>
      <w:r w:rsidR="005D0978">
        <w:rPr>
          <w:rFonts w:ascii="Calibri" w:hAnsi="Calibri" w:cs="Calibri"/>
          <w:color w:val="242424"/>
          <w:sz w:val="22"/>
          <w:szCs w:val="22"/>
        </w:rPr>
        <w:t>from the survey as a sta</w:t>
      </w:r>
      <w:r w:rsidR="00CC3EFE">
        <w:rPr>
          <w:rFonts w:ascii="Calibri" w:hAnsi="Calibri" w:cs="Calibri"/>
          <w:color w:val="242424"/>
          <w:sz w:val="22"/>
          <w:szCs w:val="22"/>
        </w:rPr>
        <w:t>r</w:t>
      </w:r>
      <w:r w:rsidR="005D0978">
        <w:rPr>
          <w:rFonts w:ascii="Calibri" w:hAnsi="Calibri" w:cs="Calibri"/>
          <w:color w:val="242424"/>
          <w:sz w:val="22"/>
          <w:szCs w:val="22"/>
        </w:rPr>
        <w:t xml:space="preserve">ting </w:t>
      </w:r>
      <w:proofErr w:type="gramStart"/>
      <w:r w:rsidR="005D0978">
        <w:rPr>
          <w:rFonts w:ascii="Calibri" w:hAnsi="Calibri" w:cs="Calibri"/>
          <w:color w:val="242424"/>
          <w:sz w:val="22"/>
          <w:szCs w:val="22"/>
        </w:rPr>
        <w:t>point</w:t>
      </w:r>
      <w:proofErr w:type="gramEnd"/>
    </w:p>
    <w:p w14:paraId="34CE255C" w14:textId="77777777" w:rsidR="00F31CAF" w:rsidRDefault="00F31CAF" w:rsidP="00C0057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42424"/>
          <w:sz w:val="22"/>
          <w:szCs w:val="22"/>
          <w:u w:val="single"/>
        </w:rPr>
      </w:pPr>
    </w:p>
    <w:p w14:paraId="6FB369C9" w14:textId="7B1FF9A0" w:rsidR="00C00571" w:rsidRDefault="00C00571" w:rsidP="00C0057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42424"/>
          <w:sz w:val="22"/>
          <w:szCs w:val="22"/>
          <w:u w:val="single"/>
        </w:rPr>
      </w:pPr>
      <w:r>
        <w:rPr>
          <w:rFonts w:ascii="Calibri" w:hAnsi="Calibri" w:cs="Calibri"/>
          <w:b/>
          <w:bCs/>
          <w:color w:val="242424"/>
          <w:sz w:val="22"/>
          <w:szCs w:val="22"/>
          <w:u w:val="single"/>
        </w:rPr>
        <w:t>Pre-screening</w:t>
      </w:r>
    </w:p>
    <w:p w14:paraId="6E2937FA" w14:textId="77777777" w:rsidR="00C00571" w:rsidRDefault="00C00571" w:rsidP="00C0057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</w:p>
    <w:p w14:paraId="3E6F0D35" w14:textId="534158D2" w:rsidR="00767B22" w:rsidRDefault="00767B22" w:rsidP="16D7AAC1">
      <w:pPr>
        <w:pStyle w:val="xmsolist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Which geography do you cover? (UK, Germany, France)</w:t>
      </w:r>
    </w:p>
    <w:p w14:paraId="50EE4306" w14:textId="5CB9EEB4" w:rsidR="00C00571" w:rsidRDefault="00C00571" w:rsidP="00C00571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What segment do you work in? (Healthcare, Education, Commercial, Industrial</w:t>
      </w:r>
      <w:r w:rsidR="00F941B0">
        <w:rPr>
          <w:rFonts w:ascii="Calibri" w:hAnsi="Calibri" w:cs="Calibri"/>
          <w:color w:val="242424"/>
          <w:sz w:val="22"/>
          <w:szCs w:val="22"/>
        </w:rPr>
        <w:t xml:space="preserve">, </w:t>
      </w:r>
      <w:r w:rsidR="00F336CA">
        <w:rPr>
          <w:rFonts w:ascii="Calibri" w:hAnsi="Calibri" w:cs="Calibri"/>
          <w:color w:val="242424"/>
          <w:sz w:val="20"/>
          <w:szCs w:val="20"/>
        </w:rPr>
        <w:t>Construction</w:t>
      </w:r>
      <w:r>
        <w:rPr>
          <w:rFonts w:ascii="Calibri" w:hAnsi="Calibri" w:cs="Calibri"/>
          <w:color w:val="242424"/>
          <w:sz w:val="22"/>
          <w:szCs w:val="22"/>
        </w:rPr>
        <w:t>)</w:t>
      </w:r>
    </w:p>
    <w:p w14:paraId="5F8E1285" w14:textId="2773C315" w:rsidR="00C00571" w:rsidRDefault="00C00571" w:rsidP="00C00571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And which sub-segment? (</w:t>
      </w:r>
      <w:proofErr w:type="gramStart"/>
      <w:r>
        <w:rPr>
          <w:rFonts w:ascii="Calibri" w:hAnsi="Calibri" w:cs="Calibri"/>
          <w:color w:val="242424"/>
          <w:sz w:val="22"/>
          <w:szCs w:val="22"/>
        </w:rPr>
        <w:t>options</w:t>
      </w:r>
      <w:proofErr w:type="gramEnd"/>
      <w:r>
        <w:rPr>
          <w:rFonts w:ascii="Calibri" w:hAnsi="Calibri" w:cs="Calibri"/>
          <w:color w:val="242424"/>
          <w:sz w:val="22"/>
          <w:szCs w:val="22"/>
        </w:rPr>
        <w:t xml:space="preserve"> same as previous survey</w:t>
      </w:r>
      <w:r w:rsidR="001D110A">
        <w:rPr>
          <w:rFonts w:ascii="Calibri" w:hAnsi="Calibri" w:cs="Calibri"/>
          <w:color w:val="242424"/>
          <w:sz w:val="22"/>
          <w:szCs w:val="22"/>
        </w:rPr>
        <w:t xml:space="preserve">, no sub-segments for </w:t>
      </w:r>
      <w:r w:rsidR="007F0BEE">
        <w:rPr>
          <w:rFonts w:ascii="Calibri" w:hAnsi="Calibri" w:cs="Calibri"/>
          <w:color w:val="242424"/>
          <w:sz w:val="22"/>
          <w:szCs w:val="22"/>
        </w:rPr>
        <w:t>construction</w:t>
      </w:r>
      <w:r>
        <w:rPr>
          <w:rFonts w:ascii="Calibri" w:hAnsi="Calibri" w:cs="Calibri"/>
          <w:color w:val="242424"/>
          <w:sz w:val="22"/>
          <w:szCs w:val="22"/>
        </w:rPr>
        <w:t>)</w:t>
      </w:r>
    </w:p>
    <w:p w14:paraId="6869743F" w14:textId="2E1EA699" w:rsidR="00C00571" w:rsidRDefault="00C00571" w:rsidP="4997D724">
      <w:pPr>
        <w:pStyle w:val="xmsolist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ins w:id="0" w:author="Paritosh Devbhandari" w:date="2023-11-07T14:53:00Z"/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Have you procured volumetric modular </w:t>
      </w:r>
      <w:ins w:id="1" w:author="August Runge" w:date="2023-11-07T15:36:00Z">
        <w:del w:id="2" w:author="Paritosh Devbhandari" w:date="2023-11-07T14:47:00Z">
          <w:r w:rsidR="00990A94" w:rsidDel="00E21E11">
            <w:rPr>
              <w:rFonts w:ascii="Calibri" w:hAnsi="Calibri" w:cs="Calibri"/>
              <w:color w:val="242424"/>
              <w:sz w:val="22"/>
              <w:szCs w:val="22"/>
            </w:rPr>
            <w:delText xml:space="preserve">building? </w:delText>
          </w:r>
        </w:del>
      </w:ins>
      <w:r>
        <w:rPr>
          <w:rFonts w:ascii="Calibri" w:hAnsi="Calibri" w:cs="Calibri"/>
          <w:color w:val="242424"/>
          <w:sz w:val="22"/>
          <w:szCs w:val="22"/>
        </w:rPr>
        <w:t>solutions to </w:t>
      </w:r>
      <w:r>
        <w:rPr>
          <w:rFonts w:ascii="Calibri" w:hAnsi="Calibri" w:cs="Calibri"/>
          <w:b/>
          <w:bCs/>
          <w:color w:val="242424"/>
          <w:sz w:val="22"/>
          <w:szCs w:val="22"/>
          <w:u w:val="single"/>
        </w:rPr>
        <w:t>rent</w:t>
      </w:r>
      <w:r>
        <w:rPr>
          <w:rFonts w:ascii="Calibri" w:hAnsi="Calibri" w:cs="Calibri"/>
          <w:color w:val="242424"/>
          <w:sz w:val="22"/>
          <w:szCs w:val="22"/>
          <w:u w:val="single"/>
        </w:rPr>
        <w:t> </w:t>
      </w:r>
      <w:r>
        <w:rPr>
          <w:rFonts w:ascii="Calibri" w:hAnsi="Calibri" w:cs="Calibri"/>
          <w:color w:val="242424"/>
          <w:sz w:val="22"/>
          <w:szCs w:val="22"/>
        </w:rPr>
        <w:t xml:space="preserve">in </w:t>
      </w:r>
      <w:r w:rsidRPr="4997D724">
        <w:rPr>
          <w:rFonts w:ascii="Calibri" w:hAnsi="Calibri" w:cs="Calibri"/>
          <w:color w:val="242424"/>
          <w:sz w:val="22"/>
          <w:szCs w:val="22"/>
        </w:rPr>
        <w:t>the</w:t>
      </w:r>
      <w:r>
        <w:rPr>
          <w:rFonts w:ascii="Calibri" w:hAnsi="Calibri" w:cs="Calibri"/>
          <w:color w:val="242424"/>
          <w:sz w:val="22"/>
          <w:szCs w:val="22"/>
        </w:rPr>
        <w:t xml:space="preserve"> past 3 years? [</w:t>
      </w:r>
      <w:proofErr w:type="gramStart"/>
      <w:r>
        <w:rPr>
          <w:rFonts w:ascii="Calibri" w:hAnsi="Calibri" w:cs="Calibri"/>
          <w:color w:val="242424"/>
          <w:sz w:val="22"/>
          <w:szCs w:val="22"/>
        </w:rPr>
        <w:t>YES</w:t>
      </w:r>
      <w:proofErr w:type="gramEnd"/>
      <w:r>
        <w:rPr>
          <w:rFonts w:ascii="Calibri" w:hAnsi="Calibri" w:cs="Calibri"/>
          <w:color w:val="242424"/>
          <w:sz w:val="22"/>
          <w:szCs w:val="22"/>
        </w:rPr>
        <w:t xml:space="preserve"> only passes – show same pictures and definition of volumetric modular]</w:t>
      </w:r>
    </w:p>
    <w:p w14:paraId="68E9F6B3" w14:textId="5E5D64C9" w:rsidR="00E21E11" w:rsidRDefault="00E21E11" w:rsidP="4997D724">
      <w:pPr>
        <w:pStyle w:val="xmsolist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ins w:id="3" w:author="Paritosh Devbhandari" w:date="2023-11-07T14:54:00Z">
        <w:r>
          <w:rPr>
            <w:rFonts w:ascii="Calibri" w:hAnsi="Calibri" w:cs="Calibri"/>
            <w:color w:val="242424"/>
            <w:sz w:val="22"/>
            <w:szCs w:val="22"/>
          </w:rPr>
          <w:t>What volumetric modular building providers are you aware of?</w:t>
        </w:r>
      </w:ins>
      <w:ins w:id="4" w:author="Paritosh Devbhandari" w:date="2023-11-07T15:04:00Z">
        <w:r w:rsidR="007F4757">
          <w:rPr>
            <w:rFonts w:ascii="Calibri" w:hAnsi="Calibri" w:cs="Calibri"/>
            <w:color w:val="242424"/>
            <w:sz w:val="22"/>
            <w:szCs w:val="22"/>
          </w:rPr>
          <w:t xml:space="preserve"> (</w:t>
        </w:r>
        <w:proofErr w:type="gramStart"/>
        <w:r w:rsidR="007F4757">
          <w:rPr>
            <w:rFonts w:ascii="Calibri" w:hAnsi="Calibri" w:cs="Calibri"/>
            <w:color w:val="242424"/>
            <w:sz w:val="22"/>
            <w:szCs w:val="22"/>
          </w:rPr>
          <w:t>free</w:t>
        </w:r>
        <w:proofErr w:type="gramEnd"/>
        <w:r w:rsidR="007F4757">
          <w:rPr>
            <w:rFonts w:ascii="Calibri" w:hAnsi="Calibri" w:cs="Calibri"/>
            <w:color w:val="242424"/>
            <w:sz w:val="22"/>
            <w:szCs w:val="22"/>
          </w:rPr>
          <w:t xml:space="preserve"> form)</w:t>
        </w:r>
      </w:ins>
    </w:p>
    <w:p w14:paraId="309D7F5C" w14:textId="7549A212" w:rsidR="00C00571" w:rsidRDefault="00C00571" w:rsidP="1778FA94">
      <w:pPr>
        <w:pStyle w:val="xmsolistparagraph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del w:id="5" w:author="Paritosh Devbhandari" w:date="2023-11-07T14:54:00Z">
        <w:r w:rsidDel="00E21E11">
          <w:rPr>
            <w:rFonts w:ascii="Calibri" w:hAnsi="Calibri" w:cs="Calibri"/>
            <w:color w:val="242424"/>
            <w:sz w:val="22"/>
            <w:szCs w:val="22"/>
          </w:rPr>
          <w:delText>Did</w:delText>
        </w:r>
        <w:r w:rsidR="5241E53A" w:rsidRPr="1778FA94" w:rsidDel="00E21E11">
          <w:rPr>
            <w:rFonts w:ascii="Calibri" w:hAnsi="Calibri" w:cs="Calibri"/>
            <w:color w:val="242424"/>
            <w:sz w:val="22"/>
            <w:szCs w:val="22"/>
          </w:rPr>
          <w:delText xml:space="preserve"> </w:delText>
        </w:r>
      </w:del>
      <w:ins w:id="6" w:author="Paritosh Devbhandari" w:date="2023-11-07T14:54:00Z">
        <w:r w:rsidR="00E21E11">
          <w:rPr>
            <w:rFonts w:ascii="Calibri" w:hAnsi="Calibri" w:cs="Calibri"/>
            <w:color w:val="242424"/>
            <w:sz w:val="22"/>
            <w:szCs w:val="22"/>
          </w:rPr>
          <w:t>Have</w:t>
        </w:r>
        <w:r w:rsidR="00E21E11" w:rsidRPr="1778FA94">
          <w:rPr>
            <w:rFonts w:ascii="Calibri" w:hAnsi="Calibri" w:cs="Calibri"/>
            <w:color w:val="242424"/>
            <w:sz w:val="22"/>
            <w:szCs w:val="22"/>
          </w:rPr>
          <w:t xml:space="preserve"> </w:t>
        </w:r>
      </w:ins>
      <w:r w:rsidR="5241E53A" w:rsidRPr="22143745">
        <w:rPr>
          <w:rFonts w:ascii="Calibri" w:hAnsi="Calibri" w:cs="Calibri"/>
          <w:color w:val="242424"/>
          <w:sz w:val="22"/>
          <w:szCs w:val="22"/>
        </w:rPr>
        <w:t xml:space="preserve">you run a </w:t>
      </w:r>
      <w:r w:rsidR="5241E53A" w:rsidRPr="4A21C502">
        <w:rPr>
          <w:rFonts w:ascii="Calibri" w:hAnsi="Calibri" w:cs="Calibri"/>
          <w:color w:val="242424"/>
          <w:sz w:val="22"/>
          <w:szCs w:val="22"/>
        </w:rPr>
        <w:t>competitive</w:t>
      </w:r>
      <w:ins w:id="7" w:author="Paritosh Devbhandari" w:date="2023-11-07T14:49:00Z">
        <w:r w:rsidR="00E21E11">
          <w:rPr>
            <w:rFonts w:ascii="Calibri" w:hAnsi="Calibri" w:cs="Calibri"/>
            <w:color w:val="242424"/>
            <w:sz w:val="22"/>
            <w:szCs w:val="22"/>
          </w:rPr>
          <w:t xml:space="preserve"> </w:t>
        </w:r>
      </w:ins>
      <w:del w:id="8" w:author="Paritosh Devbhandari" w:date="2023-11-07T14:49:00Z">
        <w:r w:rsidR="5241E53A" w:rsidRPr="4A21C502" w:rsidDel="00E21E11">
          <w:rPr>
            <w:rFonts w:ascii="Calibri" w:hAnsi="Calibri" w:cs="Calibri"/>
            <w:color w:val="242424"/>
            <w:sz w:val="22"/>
            <w:szCs w:val="22"/>
          </w:rPr>
          <w:delText xml:space="preserve"> </w:delText>
        </w:r>
      </w:del>
      <w:r w:rsidR="5241E53A" w:rsidRPr="4A21C502">
        <w:rPr>
          <w:rFonts w:ascii="Calibri" w:hAnsi="Calibri" w:cs="Calibri"/>
          <w:color w:val="242424"/>
          <w:sz w:val="22"/>
          <w:szCs w:val="22"/>
        </w:rPr>
        <w:t>process</w:t>
      </w:r>
      <w:r w:rsidR="5241E53A" w:rsidRPr="42DDDD35">
        <w:rPr>
          <w:rFonts w:ascii="Calibri" w:hAnsi="Calibri" w:cs="Calibri"/>
          <w:color w:val="242424"/>
          <w:sz w:val="22"/>
          <w:szCs w:val="22"/>
        </w:rPr>
        <w:t xml:space="preserve">, in </w:t>
      </w:r>
      <w:r w:rsidR="67215AE5" w:rsidRPr="77D8CBEC">
        <w:rPr>
          <w:rFonts w:ascii="Calibri" w:hAnsi="Calibri" w:cs="Calibri"/>
          <w:color w:val="242424"/>
          <w:sz w:val="22"/>
          <w:szCs w:val="22"/>
        </w:rPr>
        <w:t xml:space="preserve">which </w:t>
      </w:r>
      <w:r w:rsidRPr="77D8CBEC">
        <w:rPr>
          <w:rFonts w:ascii="Calibri" w:hAnsi="Calibri" w:cs="Calibri"/>
          <w:color w:val="242424"/>
          <w:sz w:val="22"/>
          <w:szCs w:val="22"/>
        </w:rPr>
        <w:t>you</w:t>
      </w:r>
      <w:r>
        <w:rPr>
          <w:rFonts w:ascii="Calibri" w:hAnsi="Calibri" w:cs="Calibri"/>
          <w:color w:val="242424"/>
          <w:sz w:val="22"/>
          <w:szCs w:val="22"/>
        </w:rPr>
        <w:t xml:space="preserve"> </w:t>
      </w:r>
      <w:r w:rsidR="60B95EFD" w:rsidRPr="4B818819">
        <w:rPr>
          <w:rFonts w:ascii="Calibri" w:hAnsi="Calibri" w:cs="Calibri"/>
          <w:color w:val="242424"/>
          <w:sz w:val="22"/>
          <w:szCs w:val="22"/>
        </w:rPr>
        <w:t>evaluated</w:t>
      </w:r>
      <w:r>
        <w:rPr>
          <w:rFonts w:ascii="Calibri" w:hAnsi="Calibri" w:cs="Calibri"/>
          <w:color w:val="242424"/>
          <w:sz w:val="22"/>
          <w:szCs w:val="22"/>
        </w:rPr>
        <w:t xml:space="preserve"> </w:t>
      </w:r>
      <w:r w:rsidR="4C57412D" w:rsidRPr="3E3110A0">
        <w:rPr>
          <w:rFonts w:ascii="Calibri" w:hAnsi="Calibri" w:cs="Calibri"/>
          <w:color w:val="242424"/>
          <w:sz w:val="22"/>
          <w:szCs w:val="22"/>
        </w:rPr>
        <w:t>Portakabin’s</w:t>
      </w:r>
      <w:ins w:id="9" w:author="Paritosh Devbhandari" w:date="2023-11-07T14:52:00Z">
        <w:r w:rsidR="00E21E11">
          <w:rPr>
            <w:rFonts w:ascii="Calibri" w:hAnsi="Calibri" w:cs="Calibri"/>
            <w:color w:val="242424"/>
            <w:sz w:val="22"/>
            <w:szCs w:val="22"/>
          </w:rPr>
          <w:t xml:space="preserve"> </w:t>
        </w:r>
        <w:r w:rsidR="00E21E11" w:rsidRPr="00E21E11">
          <w:rPr>
            <w:rFonts w:ascii="Calibri" w:hAnsi="Calibri" w:cs="Calibri"/>
            <w:b/>
            <w:bCs/>
            <w:color w:val="242424"/>
            <w:sz w:val="22"/>
            <w:szCs w:val="22"/>
            <w:u w:val="single"/>
            <w:rPrChange w:id="10" w:author="Paritosh Devbhandari" w:date="2023-11-07T14:52:00Z">
              <w:rPr>
                <w:rFonts w:ascii="Calibri" w:hAnsi="Calibri" w:cs="Calibri"/>
                <w:color w:val="242424"/>
                <w:sz w:val="22"/>
                <w:szCs w:val="22"/>
              </w:rPr>
            </w:rPrChange>
          </w:rPr>
          <w:t>rental</w:t>
        </w:r>
      </w:ins>
      <w:r w:rsidR="60B95EFD" w:rsidRPr="3E3110A0">
        <w:rPr>
          <w:rFonts w:ascii="Calibri" w:hAnsi="Calibri" w:cs="Calibri"/>
          <w:color w:val="242424"/>
          <w:sz w:val="22"/>
          <w:szCs w:val="22"/>
        </w:rPr>
        <w:t xml:space="preserve"> </w:t>
      </w:r>
      <w:r w:rsidR="4C57412D" w:rsidRPr="0B3C5ED7">
        <w:rPr>
          <w:rFonts w:ascii="Calibri" w:hAnsi="Calibri" w:cs="Calibri"/>
          <w:color w:val="242424"/>
          <w:sz w:val="22"/>
          <w:szCs w:val="22"/>
        </w:rPr>
        <w:t>offer in depth</w:t>
      </w:r>
      <w:r w:rsidR="60B95EFD" w:rsidRPr="2E8E74DE">
        <w:rPr>
          <w:rFonts w:ascii="Calibri" w:hAnsi="Calibri" w:cs="Calibri"/>
          <w:color w:val="242424"/>
          <w:sz w:val="22"/>
          <w:szCs w:val="22"/>
        </w:rPr>
        <w:t xml:space="preserve"> </w:t>
      </w:r>
      <w:r>
        <w:rPr>
          <w:rFonts w:ascii="Calibri" w:hAnsi="Calibri" w:cs="Calibri"/>
          <w:color w:val="242424"/>
          <w:sz w:val="22"/>
          <w:szCs w:val="22"/>
        </w:rPr>
        <w:t>against competitors? [</w:t>
      </w:r>
      <w:proofErr w:type="gramStart"/>
      <w:r>
        <w:rPr>
          <w:rFonts w:ascii="Calibri" w:hAnsi="Calibri" w:cs="Calibri"/>
          <w:color w:val="242424"/>
          <w:sz w:val="22"/>
          <w:szCs w:val="22"/>
        </w:rPr>
        <w:t>YES</w:t>
      </w:r>
      <w:proofErr w:type="gramEnd"/>
      <w:r>
        <w:rPr>
          <w:rFonts w:ascii="Calibri" w:hAnsi="Calibri" w:cs="Calibri"/>
          <w:color w:val="242424"/>
          <w:sz w:val="22"/>
          <w:szCs w:val="22"/>
        </w:rPr>
        <w:t xml:space="preserve"> only passes]</w:t>
      </w:r>
    </w:p>
    <w:p w14:paraId="252BCA89" w14:textId="77777777" w:rsidR="00C00571" w:rsidRDefault="00C00571" w:rsidP="00C0057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b/>
          <w:bCs/>
          <w:color w:val="242424"/>
          <w:sz w:val="22"/>
          <w:szCs w:val="22"/>
          <w:bdr w:val="none" w:sz="0" w:space="0" w:color="auto" w:frame="1"/>
        </w:rPr>
        <w:t> </w:t>
      </w:r>
    </w:p>
    <w:p w14:paraId="1C05A2A5" w14:textId="77777777" w:rsidR="00C00571" w:rsidRDefault="00C00571" w:rsidP="00C0057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b/>
          <w:bCs/>
          <w:color w:val="242424"/>
          <w:sz w:val="22"/>
          <w:szCs w:val="22"/>
          <w:u w:val="single"/>
        </w:rPr>
        <w:t>Survey</w:t>
      </w:r>
    </w:p>
    <w:p w14:paraId="1F3D4240" w14:textId="62D84472" w:rsidR="00C00571" w:rsidRDefault="00C00571" w:rsidP="00C00571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ins w:id="11" w:author="August Runge" w:date="2023-11-07T15:36:00Z"/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What was the duration of the </w:t>
      </w:r>
      <w:r w:rsidRPr="007F4757">
        <w:rPr>
          <w:rFonts w:ascii="Calibri" w:hAnsi="Calibri" w:cs="Calibri"/>
          <w:b/>
          <w:bCs/>
          <w:color w:val="242424"/>
          <w:sz w:val="22"/>
          <w:szCs w:val="22"/>
          <w:u w:val="single"/>
          <w:rPrChange w:id="12" w:author="Paritosh Devbhandari" w:date="2023-11-07T15:03:00Z">
            <w:rPr>
              <w:rFonts w:ascii="Calibri" w:hAnsi="Calibri" w:cs="Calibri"/>
              <w:color w:val="242424"/>
              <w:sz w:val="22"/>
              <w:szCs w:val="22"/>
            </w:rPr>
          </w:rPrChange>
        </w:rPr>
        <w:t>rental</w:t>
      </w:r>
      <w:r>
        <w:rPr>
          <w:rFonts w:ascii="Calibri" w:hAnsi="Calibri" w:cs="Calibri"/>
          <w:color w:val="242424"/>
          <w:sz w:val="22"/>
          <w:szCs w:val="22"/>
        </w:rPr>
        <w:t>? (&lt;6m, 6-12m, 1-2yr, 2-5yr, &gt;5yr)</w:t>
      </w:r>
    </w:p>
    <w:p w14:paraId="1DC6C293" w14:textId="2405DF44" w:rsidR="00990A94" w:rsidRDefault="00990A94" w:rsidP="00C00571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ins w:id="13" w:author="August Runge" w:date="2023-11-07T15:37:00Z"/>
          <w:rFonts w:ascii="Calibri" w:hAnsi="Calibri" w:cs="Calibri"/>
          <w:color w:val="242424"/>
          <w:sz w:val="22"/>
          <w:szCs w:val="22"/>
        </w:rPr>
      </w:pPr>
      <w:ins w:id="14" w:author="August Runge" w:date="2023-11-07T15:36:00Z">
        <w:r>
          <w:rPr>
            <w:rFonts w:ascii="Calibri" w:hAnsi="Calibri" w:cs="Calibri"/>
            <w:color w:val="242424"/>
            <w:sz w:val="22"/>
            <w:szCs w:val="22"/>
          </w:rPr>
          <w:t xml:space="preserve">What is your </w:t>
        </w:r>
      </w:ins>
      <w:ins w:id="15" w:author="Paritosh Devbhandari" w:date="2023-11-07T14:52:00Z">
        <w:r w:rsidR="00E21E11" w:rsidRPr="00E21E11">
          <w:rPr>
            <w:rFonts w:ascii="Calibri" w:hAnsi="Calibri" w:cs="Calibri"/>
            <w:b/>
            <w:bCs/>
            <w:color w:val="242424"/>
            <w:sz w:val="22"/>
            <w:szCs w:val="22"/>
            <w:u w:val="single"/>
            <w:rPrChange w:id="16" w:author="Paritosh Devbhandari" w:date="2023-11-07T14:52:00Z">
              <w:rPr>
                <w:rFonts w:ascii="Calibri" w:hAnsi="Calibri" w:cs="Calibri"/>
                <w:color w:val="242424"/>
                <w:sz w:val="22"/>
                <w:szCs w:val="22"/>
              </w:rPr>
            </w:rPrChange>
          </w:rPr>
          <w:t>rental</w:t>
        </w:r>
        <w:r w:rsidR="00E21E11">
          <w:rPr>
            <w:rFonts w:ascii="Calibri" w:hAnsi="Calibri" w:cs="Calibri"/>
            <w:color w:val="242424"/>
            <w:sz w:val="22"/>
            <w:szCs w:val="22"/>
          </w:rPr>
          <w:t xml:space="preserve"> </w:t>
        </w:r>
      </w:ins>
      <w:ins w:id="17" w:author="August Runge" w:date="2023-11-07T15:36:00Z">
        <w:r>
          <w:rPr>
            <w:rFonts w:ascii="Calibri" w:hAnsi="Calibri" w:cs="Calibri"/>
            <w:color w:val="242424"/>
            <w:sz w:val="22"/>
            <w:szCs w:val="22"/>
          </w:rPr>
          <w:t xml:space="preserve">experience with each of the following </w:t>
        </w:r>
      </w:ins>
      <w:ins w:id="18" w:author="August Runge" w:date="2023-11-07T15:37:00Z">
        <w:del w:id="19" w:author="Paritosh Devbhandari" w:date="2023-11-07T14:52:00Z">
          <w:r w:rsidDel="00E21E11">
            <w:rPr>
              <w:rFonts w:ascii="Calibri" w:hAnsi="Calibri" w:cs="Calibri"/>
              <w:color w:val="242424"/>
              <w:sz w:val="22"/>
              <w:szCs w:val="22"/>
            </w:rPr>
            <w:delText xml:space="preserve">rental </w:delText>
          </w:r>
        </w:del>
      </w:ins>
      <w:ins w:id="20" w:author="August Runge" w:date="2023-11-07T15:36:00Z">
        <w:r>
          <w:rPr>
            <w:rFonts w:ascii="Calibri" w:hAnsi="Calibri" w:cs="Calibri"/>
            <w:color w:val="242424"/>
            <w:sz w:val="22"/>
            <w:szCs w:val="22"/>
          </w:rPr>
          <w:t>providers of volumetric modular building solutions</w:t>
        </w:r>
      </w:ins>
      <w:ins w:id="21" w:author="August Runge" w:date="2023-11-07T15:37:00Z">
        <w:r>
          <w:rPr>
            <w:rFonts w:ascii="Calibri" w:hAnsi="Calibri" w:cs="Calibri"/>
            <w:color w:val="242424"/>
            <w:sz w:val="22"/>
            <w:szCs w:val="22"/>
          </w:rPr>
          <w:t>? [list the relevant players for a given country]</w:t>
        </w:r>
      </w:ins>
    </w:p>
    <w:p w14:paraId="6582192D" w14:textId="3DC18DDC" w:rsidR="00990A94" w:rsidRDefault="00990A94" w:rsidP="00990A9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ins w:id="22" w:author="August Runge" w:date="2023-11-07T15:37:00Z"/>
          <w:rFonts w:ascii="Calibri" w:hAnsi="Calibri" w:cs="Calibri"/>
          <w:color w:val="242424"/>
          <w:sz w:val="22"/>
          <w:szCs w:val="22"/>
        </w:rPr>
      </w:pPr>
      <w:ins w:id="23" w:author="August Runge" w:date="2023-11-07T15:37:00Z">
        <w:r>
          <w:rPr>
            <w:rFonts w:ascii="Calibri" w:hAnsi="Calibri" w:cs="Calibri"/>
            <w:color w:val="242424"/>
            <w:sz w:val="22"/>
            <w:szCs w:val="22"/>
          </w:rPr>
          <w:t>Not aware</w:t>
        </w:r>
      </w:ins>
    </w:p>
    <w:p w14:paraId="7B748A54" w14:textId="5D86C903" w:rsidR="00990A94" w:rsidRDefault="00990A94" w:rsidP="00990A9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ins w:id="24" w:author="August Runge" w:date="2023-11-07T15:37:00Z"/>
          <w:rFonts w:ascii="Calibri" w:hAnsi="Calibri" w:cs="Calibri"/>
          <w:color w:val="242424"/>
          <w:sz w:val="22"/>
          <w:szCs w:val="22"/>
        </w:rPr>
      </w:pPr>
      <w:ins w:id="25" w:author="August Runge" w:date="2023-11-07T15:37:00Z">
        <w:r>
          <w:rPr>
            <w:rFonts w:ascii="Calibri" w:hAnsi="Calibri" w:cs="Calibri"/>
            <w:color w:val="242424"/>
            <w:sz w:val="22"/>
            <w:szCs w:val="22"/>
          </w:rPr>
          <w:t xml:space="preserve">Aware, but have not </w:t>
        </w:r>
        <w:proofErr w:type="gramStart"/>
        <w:r>
          <w:rPr>
            <w:rFonts w:ascii="Calibri" w:hAnsi="Calibri" w:cs="Calibri"/>
            <w:color w:val="242424"/>
            <w:sz w:val="22"/>
            <w:szCs w:val="22"/>
          </w:rPr>
          <w:t>considered</w:t>
        </w:r>
        <w:proofErr w:type="gramEnd"/>
      </w:ins>
    </w:p>
    <w:p w14:paraId="16DA6856" w14:textId="337DB2EA" w:rsidR="00990A94" w:rsidRDefault="00990A94" w:rsidP="00990A9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ins w:id="26" w:author="August Runge" w:date="2023-11-07T15:37:00Z"/>
          <w:rFonts w:ascii="Calibri" w:hAnsi="Calibri" w:cs="Calibri"/>
          <w:color w:val="242424"/>
          <w:sz w:val="22"/>
          <w:szCs w:val="22"/>
        </w:rPr>
      </w:pPr>
      <w:ins w:id="27" w:author="August Runge" w:date="2023-11-07T15:37:00Z">
        <w:r>
          <w:rPr>
            <w:rFonts w:ascii="Calibri" w:hAnsi="Calibri" w:cs="Calibri"/>
            <w:color w:val="242424"/>
            <w:sz w:val="22"/>
            <w:szCs w:val="22"/>
          </w:rPr>
          <w:t xml:space="preserve">Have considered, but not used in the past 3 </w:t>
        </w:r>
        <w:proofErr w:type="gramStart"/>
        <w:r>
          <w:rPr>
            <w:rFonts w:ascii="Calibri" w:hAnsi="Calibri" w:cs="Calibri"/>
            <w:color w:val="242424"/>
            <w:sz w:val="22"/>
            <w:szCs w:val="22"/>
          </w:rPr>
          <w:t>years</w:t>
        </w:r>
        <w:proofErr w:type="gramEnd"/>
      </w:ins>
    </w:p>
    <w:p w14:paraId="78459119" w14:textId="38E68B11" w:rsidR="00990A94" w:rsidRDefault="00990A94" w:rsidP="00990A9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ins w:id="28" w:author="August Runge" w:date="2023-11-07T15:37:00Z"/>
          <w:rFonts w:ascii="Calibri" w:hAnsi="Calibri" w:cs="Calibri"/>
          <w:color w:val="242424"/>
          <w:sz w:val="22"/>
          <w:szCs w:val="22"/>
        </w:rPr>
      </w:pPr>
      <w:ins w:id="29" w:author="August Runge" w:date="2023-11-07T15:37:00Z">
        <w:r>
          <w:rPr>
            <w:rFonts w:ascii="Calibri" w:hAnsi="Calibri" w:cs="Calibri"/>
            <w:color w:val="242424"/>
            <w:sz w:val="22"/>
            <w:szCs w:val="22"/>
          </w:rPr>
          <w:t xml:space="preserve">Have used in the past 3 </w:t>
        </w:r>
        <w:proofErr w:type="gramStart"/>
        <w:r>
          <w:rPr>
            <w:rFonts w:ascii="Calibri" w:hAnsi="Calibri" w:cs="Calibri"/>
            <w:color w:val="242424"/>
            <w:sz w:val="22"/>
            <w:szCs w:val="22"/>
          </w:rPr>
          <w:t>years</w:t>
        </w:r>
        <w:proofErr w:type="gramEnd"/>
      </w:ins>
    </w:p>
    <w:p w14:paraId="7F71D68D" w14:textId="049B807B" w:rsidR="00990A94" w:rsidRPr="00990A94" w:rsidRDefault="00990A9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  <w:pPrChange w:id="30" w:author="August Runge" w:date="2023-11-07T15:37:00Z">
          <w:pPr>
            <w:pStyle w:val="xmsolistparagraph"/>
            <w:numPr>
              <w:numId w:val="2"/>
            </w:numPr>
            <w:shd w:val="clear" w:color="auto" w:fill="FFFFFF"/>
            <w:tabs>
              <w:tab w:val="num" w:pos="720"/>
            </w:tabs>
            <w:spacing w:before="0" w:beforeAutospacing="0" w:after="0" w:afterAutospacing="0"/>
            <w:ind w:left="720" w:hanging="360"/>
          </w:pPr>
        </w:pPrChange>
      </w:pPr>
      <w:ins w:id="31" w:author="August Runge" w:date="2023-11-07T15:37:00Z">
        <w:r>
          <w:rPr>
            <w:rFonts w:ascii="Calibri" w:hAnsi="Calibri" w:cs="Calibri"/>
            <w:color w:val="242424"/>
            <w:sz w:val="22"/>
            <w:szCs w:val="22"/>
          </w:rPr>
          <w:t>Have used, and thi</w:t>
        </w:r>
      </w:ins>
      <w:ins w:id="32" w:author="August Runge" w:date="2023-11-07T15:38:00Z">
        <w:r>
          <w:rPr>
            <w:rFonts w:ascii="Calibri" w:hAnsi="Calibri" w:cs="Calibri"/>
            <w:color w:val="242424"/>
            <w:sz w:val="22"/>
            <w:szCs w:val="22"/>
          </w:rPr>
          <w:t xml:space="preserve">s is my preferred </w:t>
        </w:r>
        <w:proofErr w:type="gramStart"/>
        <w:r>
          <w:rPr>
            <w:rFonts w:ascii="Calibri" w:hAnsi="Calibri" w:cs="Calibri"/>
            <w:color w:val="242424"/>
            <w:sz w:val="22"/>
            <w:szCs w:val="22"/>
          </w:rPr>
          <w:t>supplier</w:t>
        </w:r>
      </w:ins>
      <w:proofErr w:type="gramEnd"/>
    </w:p>
    <w:p w14:paraId="4288D8F7" w14:textId="77777777" w:rsidR="00FF6B2F" w:rsidRDefault="00FF6B2F" w:rsidP="00FF6B2F">
      <w:pPr>
        <w:pStyle w:val="xmsolist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ins w:id="33" w:author="Ishan Batra" w:date="2023-11-08T08:13:00Z"/>
          <w:rFonts w:ascii="Calibri" w:hAnsi="Calibri" w:cs="Calibri"/>
          <w:color w:val="242424"/>
          <w:sz w:val="22"/>
          <w:szCs w:val="22"/>
        </w:rPr>
      </w:pPr>
      <w:ins w:id="34" w:author="Ishan Batra" w:date="2023-11-08T08:13:00Z">
        <w:r>
          <w:rPr>
            <w:rFonts w:ascii="Calibri" w:hAnsi="Calibri" w:cs="Calibri"/>
            <w:color w:val="242424"/>
            <w:sz w:val="22"/>
            <w:szCs w:val="22"/>
          </w:rPr>
          <w:t>[For respondents who answer D or E above only] On a scale of 0 to 10, how likely are you to recommend each provider to a friend or colleague? [show all providers they selected D or E above, and provide scoring option from 0-10 for each)</w:t>
        </w:r>
      </w:ins>
    </w:p>
    <w:p w14:paraId="0C234E78" w14:textId="7D4ADCF7" w:rsidR="00C00571" w:rsidRDefault="00C00571" w:rsidP="7EEFB637">
      <w:pPr>
        <w:pStyle w:val="xmsolist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Please rank the below </w:t>
      </w:r>
      <w:ins w:id="35" w:author="August Runge" w:date="2023-11-07T15:38:00Z">
        <w:del w:id="36" w:author="Paritosh Devbhandari" w:date="2023-11-07T14:50:00Z">
          <w:r w:rsidR="00990A94" w:rsidDel="00E21E11">
            <w:rPr>
              <w:rFonts w:ascii="Calibri" w:hAnsi="Calibri" w:cs="Calibri"/>
              <w:color w:val="242424"/>
              <w:sz w:val="22"/>
              <w:szCs w:val="22"/>
            </w:rPr>
            <w:delText>[</w:delText>
          </w:r>
        </w:del>
        <w:r w:rsidR="00990A94">
          <w:rPr>
            <w:rFonts w:ascii="Calibri" w:hAnsi="Calibri" w:cs="Calibri"/>
            <w:color w:val="242424"/>
            <w:sz w:val="22"/>
            <w:szCs w:val="22"/>
          </w:rPr>
          <w:t xml:space="preserve">from most </w:t>
        </w:r>
      </w:ins>
      <w:ins w:id="37" w:author="Paritosh Devbhandari" w:date="2023-11-07T14:50:00Z">
        <w:r w:rsidR="00E21E11">
          <w:rPr>
            <w:rFonts w:ascii="Calibri" w:hAnsi="Calibri" w:cs="Calibri"/>
            <w:color w:val="242424"/>
            <w:sz w:val="22"/>
            <w:szCs w:val="22"/>
          </w:rPr>
          <w:t xml:space="preserve">important </w:t>
        </w:r>
      </w:ins>
      <w:ins w:id="38" w:author="August Runge" w:date="2023-11-07T15:38:00Z">
        <w:r w:rsidR="00990A94">
          <w:rPr>
            <w:rFonts w:ascii="Calibri" w:hAnsi="Calibri" w:cs="Calibri"/>
            <w:color w:val="242424"/>
            <w:sz w:val="22"/>
            <w:szCs w:val="22"/>
          </w:rPr>
          <w:t>to least important</w:t>
        </w:r>
      </w:ins>
      <w:ins w:id="39" w:author="Paritosh Devbhandari" w:date="2023-11-07T14:50:00Z">
        <w:r w:rsidR="00E21E11">
          <w:rPr>
            <w:rFonts w:ascii="Calibri" w:hAnsi="Calibri" w:cs="Calibri"/>
            <w:color w:val="242424"/>
            <w:sz w:val="22"/>
            <w:szCs w:val="22"/>
          </w:rPr>
          <w:t xml:space="preserve"> </w:t>
        </w:r>
      </w:ins>
      <w:ins w:id="40" w:author="August Runge" w:date="2023-11-07T15:38:00Z">
        <w:del w:id="41" w:author="Paritosh Devbhandari" w:date="2023-11-07T14:50:00Z">
          <w:r w:rsidR="00990A94" w:rsidDel="00E21E11">
            <w:rPr>
              <w:rFonts w:ascii="Calibri" w:hAnsi="Calibri" w:cs="Calibri"/>
              <w:color w:val="242424"/>
              <w:sz w:val="22"/>
              <w:szCs w:val="22"/>
            </w:rPr>
            <w:delText xml:space="preserve">] </w:delText>
          </w:r>
        </w:del>
      </w:ins>
      <w:del w:id="42" w:author="Paritosh Devbhandari" w:date="2023-11-07T14:50:00Z">
        <w:r w:rsidDel="00E21E11">
          <w:rPr>
            <w:rFonts w:ascii="Calibri" w:hAnsi="Calibri" w:cs="Calibri"/>
            <w:color w:val="242424"/>
            <w:sz w:val="22"/>
            <w:szCs w:val="22"/>
          </w:rPr>
          <w:delText xml:space="preserve">in order of importance </w:delText>
        </w:r>
        <w:r w:rsidR="393781F5" w:rsidRPr="2DB04D78" w:rsidDel="00E21E11">
          <w:rPr>
            <w:rFonts w:ascii="Calibri" w:hAnsi="Calibri" w:cs="Calibri"/>
            <w:color w:val="242424"/>
            <w:sz w:val="22"/>
            <w:szCs w:val="22"/>
          </w:rPr>
          <w:delText>for you</w:delText>
        </w:r>
      </w:del>
      <w:r w:rsidR="393781F5" w:rsidRPr="2DB04D78">
        <w:rPr>
          <w:rFonts w:ascii="Calibri" w:hAnsi="Calibri" w:cs="Calibri"/>
          <w:color w:val="242424"/>
          <w:sz w:val="22"/>
          <w:szCs w:val="22"/>
        </w:rPr>
        <w:t>,</w:t>
      </w:r>
      <w:r w:rsidRPr="7EEFB637">
        <w:rPr>
          <w:rFonts w:ascii="Calibri" w:hAnsi="Calibri" w:cs="Calibri"/>
          <w:color w:val="242424"/>
          <w:sz w:val="22"/>
          <w:szCs w:val="22"/>
        </w:rPr>
        <w:t xml:space="preserve"> </w:t>
      </w:r>
      <w:r>
        <w:rPr>
          <w:rFonts w:ascii="Calibri" w:hAnsi="Calibri" w:cs="Calibri"/>
          <w:color w:val="242424"/>
          <w:sz w:val="22"/>
          <w:szCs w:val="22"/>
        </w:rPr>
        <w:t xml:space="preserve">when procuring </w:t>
      </w:r>
      <w:ins w:id="43" w:author="Paritosh Devbhandari" w:date="2023-11-07T14:50:00Z">
        <w:r w:rsidR="00E21E11" w:rsidRPr="00E21E11">
          <w:rPr>
            <w:rFonts w:ascii="Calibri" w:hAnsi="Calibri" w:cs="Calibri"/>
            <w:b/>
            <w:bCs/>
            <w:color w:val="242424"/>
            <w:sz w:val="22"/>
            <w:szCs w:val="22"/>
            <w:u w:val="single"/>
            <w:rPrChange w:id="44" w:author="Paritosh Devbhandari" w:date="2023-11-07T14:52:00Z">
              <w:rPr>
                <w:rFonts w:ascii="Calibri" w:hAnsi="Calibri" w:cs="Calibri"/>
                <w:color w:val="242424"/>
                <w:sz w:val="22"/>
                <w:szCs w:val="22"/>
              </w:rPr>
            </w:rPrChange>
          </w:rPr>
          <w:t>rental</w:t>
        </w:r>
        <w:r w:rsidR="00E21E11">
          <w:rPr>
            <w:rFonts w:ascii="Calibri" w:hAnsi="Calibri" w:cs="Calibri"/>
            <w:color w:val="242424"/>
            <w:sz w:val="22"/>
            <w:szCs w:val="22"/>
          </w:rPr>
          <w:t xml:space="preserve"> </w:t>
        </w:r>
      </w:ins>
      <w:r>
        <w:rPr>
          <w:rFonts w:ascii="Calibri" w:hAnsi="Calibri" w:cs="Calibri"/>
          <w:color w:val="242424"/>
          <w:sz w:val="22"/>
          <w:szCs w:val="22"/>
        </w:rPr>
        <w:t>space</w:t>
      </w:r>
      <w:r w:rsidR="00767B22">
        <w:rPr>
          <w:rFonts w:ascii="Calibri" w:hAnsi="Calibri" w:cs="Calibri"/>
          <w:color w:val="242424"/>
          <w:sz w:val="22"/>
          <w:szCs w:val="22"/>
        </w:rPr>
        <w:t>:</w:t>
      </w:r>
    </w:p>
    <w:p w14:paraId="7B2900AC" w14:textId="139AD63E" w:rsidR="00767B22" w:rsidRDefault="00767B22" w:rsidP="00767B22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 w:rsidRPr="00767B22">
        <w:rPr>
          <w:rFonts w:ascii="Calibri" w:hAnsi="Calibri" w:cs="Calibri"/>
          <w:color w:val="242424"/>
          <w:sz w:val="22"/>
          <w:szCs w:val="22"/>
        </w:rPr>
        <w:t>Availability / Short lead times</w:t>
      </w:r>
    </w:p>
    <w:p w14:paraId="3619B256" w14:textId="203755B5" w:rsidR="00767B22" w:rsidRDefault="002803C2" w:rsidP="00767B22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Modular building quality (e.g., durability, aesthetics, </w:t>
      </w:r>
      <w:r w:rsidR="00DF6563">
        <w:rPr>
          <w:rFonts w:ascii="Calibri" w:hAnsi="Calibri" w:cs="Calibri"/>
          <w:color w:val="242424"/>
          <w:sz w:val="22"/>
          <w:szCs w:val="22"/>
        </w:rPr>
        <w:t>specifications)</w:t>
      </w:r>
    </w:p>
    <w:p w14:paraId="56300A84" w14:textId="77ADA9DB" w:rsidR="0068261B" w:rsidRDefault="008C3C41" w:rsidP="00767B22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Variety of offering (e.g., range of cabin types</w:t>
      </w:r>
      <w:r w:rsidR="009B5399">
        <w:rPr>
          <w:rFonts w:ascii="Calibri" w:hAnsi="Calibri" w:cs="Calibri"/>
          <w:color w:val="242424"/>
          <w:sz w:val="22"/>
          <w:szCs w:val="22"/>
        </w:rPr>
        <w:t xml:space="preserve"> to match requirements</w:t>
      </w:r>
      <w:r>
        <w:rPr>
          <w:rFonts w:ascii="Calibri" w:hAnsi="Calibri" w:cs="Calibri"/>
          <w:color w:val="242424"/>
          <w:sz w:val="22"/>
          <w:szCs w:val="22"/>
        </w:rPr>
        <w:t>)</w:t>
      </w:r>
    </w:p>
    <w:p w14:paraId="2C67C953" w14:textId="69C229FC" w:rsidR="00767B22" w:rsidRDefault="00767B22" w:rsidP="00767B22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ins w:id="45" w:author="Paritosh Devbhandari" w:date="2023-11-07T14:58:00Z"/>
          <w:rFonts w:ascii="Calibri" w:hAnsi="Calibri" w:cs="Calibri"/>
          <w:color w:val="242424"/>
          <w:sz w:val="22"/>
          <w:szCs w:val="22"/>
        </w:rPr>
      </w:pPr>
      <w:r w:rsidRPr="00767B22">
        <w:rPr>
          <w:rFonts w:ascii="Calibri" w:hAnsi="Calibri" w:cs="Calibri"/>
          <w:color w:val="242424"/>
          <w:sz w:val="22"/>
          <w:szCs w:val="22"/>
        </w:rPr>
        <w:t>Compliance with regulation</w:t>
      </w:r>
      <w:r w:rsidR="00C96ECB">
        <w:rPr>
          <w:rFonts w:ascii="Calibri" w:hAnsi="Calibri" w:cs="Calibri"/>
          <w:color w:val="242424"/>
          <w:sz w:val="22"/>
          <w:szCs w:val="22"/>
        </w:rPr>
        <w:t xml:space="preserve"> (e.g., fire standards, insulation, ESG)</w:t>
      </w:r>
    </w:p>
    <w:p w14:paraId="58D1A514" w14:textId="2714C66A" w:rsidR="007F4757" w:rsidRDefault="007F4757" w:rsidP="00767B22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ins w:id="46" w:author="Paritosh Devbhandari" w:date="2023-11-07T14:58:00Z">
        <w:r>
          <w:rPr>
            <w:rFonts w:ascii="Calibri" w:hAnsi="Calibri" w:cs="Calibri"/>
            <w:color w:val="242424"/>
            <w:sz w:val="22"/>
            <w:szCs w:val="22"/>
          </w:rPr>
          <w:t>Strength of relationship</w:t>
        </w:r>
      </w:ins>
    </w:p>
    <w:p w14:paraId="23EDD338" w14:textId="6EABAD59" w:rsidR="00767B22" w:rsidRDefault="00767B22" w:rsidP="00767B22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Price</w:t>
      </w:r>
    </w:p>
    <w:p w14:paraId="30F7C50A" w14:textId="72D6C7F9" w:rsidR="000D5A92" w:rsidRDefault="000D5A92" w:rsidP="00767B22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Value for money</w:t>
      </w:r>
    </w:p>
    <w:p w14:paraId="32A55FE2" w14:textId="2532175B" w:rsidR="00F611C0" w:rsidRDefault="00F611C0" w:rsidP="00F611C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Value added products and services </w:t>
      </w:r>
      <w:r w:rsidR="00173ADE">
        <w:rPr>
          <w:rFonts w:ascii="Calibri" w:hAnsi="Calibri" w:cs="Calibri"/>
          <w:color w:val="242424"/>
          <w:sz w:val="22"/>
          <w:szCs w:val="22"/>
        </w:rPr>
        <w:t xml:space="preserve">(e.g., air conditioning, security, insurance) </w:t>
      </w:r>
    </w:p>
    <w:p w14:paraId="3A54866D" w14:textId="0CD36971" w:rsidR="004E2CD0" w:rsidRPr="004E2CD0" w:rsidRDefault="004E2CD0" w:rsidP="00F611C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Full end-to-end delivery capabilities (e.g., design, groundwork, installation)</w:t>
      </w:r>
    </w:p>
    <w:p w14:paraId="0746A003" w14:textId="056C9BE5" w:rsidR="00767B22" w:rsidRDefault="00767B22" w:rsidP="00767B22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 w:rsidRPr="00767B22">
        <w:rPr>
          <w:rFonts w:ascii="Calibri" w:hAnsi="Calibri" w:cs="Calibri"/>
          <w:color w:val="242424"/>
          <w:sz w:val="22"/>
          <w:szCs w:val="22"/>
        </w:rPr>
        <w:t>Brand reputation</w:t>
      </w:r>
      <w:r w:rsidR="00173ADE">
        <w:rPr>
          <w:rFonts w:ascii="Calibri" w:hAnsi="Calibri" w:cs="Calibri"/>
          <w:color w:val="242424"/>
          <w:sz w:val="22"/>
          <w:szCs w:val="22"/>
        </w:rPr>
        <w:t xml:space="preserve"> / track record</w:t>
      </w:r>
    </w:p>
    <w:p w14:paraId="1C1468C5" w14:textId="0F00092A" w:rsidR="00767B22" w:rsidRDefault="00621940" w:rsidP="00767B22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lastRenderedPageBreak/>
        <w:t>Speed and r</w:t>
      </w:r>
      <w:r w:rsidR="00913E23">
        <w:rPr>
          <w:rFonts w:ascii="Calibri" w:hAnsi="Calibri" w:cs="Calibri"/>
          <w:color w:val="242424"/>
          <w:sz w:val="22"/>
          <w:szCs w:val="22"/>
        </w:rPr>
        <w:t xml:space="preserve">eliability of installation / delivery </w:t>
      </w:r>
    </w:p>
    <w:p w14:paraId="77A68565" w14:textId="40391D65" w:rsidR="00767B22" w:rsidRDefault="00767B22" w:rsidP="666D6247">
      <w:pPr>
        <w:pStyle w:val="xmsolistparagraph"/>
        <w:numPr>
          <w:ilvl w:val="1"/>
          <w:numId w:val="2"/>
        </w:numPr>
        <w:shd w:val="clear" w:color="auto" w:fill="FFFFFF" w:themeFill="background1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 w:rsidRPr="0DBBE549">
        <w:rPr>
          <w:rFonts w:ascii="Calibri" w:hAnsi="Calibri" w:cs="Calibri"/>
          <w:color w:val="242424"/>
          <w:sz w:val="22"/>
          <w:szCs w:val="22"/>
        </w:rPr>
        <w:t>De</w:t>
      </w:r>
      <w:r w:rsidR="1AF5D7E3" w:rsidRPr="0DBBE549">
        <w:rPr>
          <w:rFonts w:ascii="Calibri" w:hAnsi="Calibri" w:cs="Calibri"/>
          <w:color w:val="242424"/>
          <w:sz w:val="22"/>
          <w:szCs w:val="22"/>
        </w:rPr>
        <w:t xml:space="preserve">pth of </w:t>
      </w:r>
      <w:r w:rsidRPr="0DBBE549">
        <w:rPr>
          <w:rFonts w:ascii="Calibri" w:hAnsi="Calibri" w:cs="Calibri"/>
          <w:color w:val="242424"/>
          <w:sz w:val="22"/>
          <w:szCs w:val="22"/>
        </w:rPr>
        <w:t>expertise</w:t>
      </w:r>
      <w:r w:rsidR="14FF1996" w:rsidRPr="08B48638">
        <w:rPr>
          <w:rFonts w:ascii="Calibri" w:hAnsi="Calibri" w:cs="Calibri"/>
          <w:color w:val="242424"/>
          <w:sz w:val="22"/>
          <w:szCs w:val="22"/>
        </w:rPr>
        <w:t xml:space="preserve"> (technical </w:t>
      </w:r>
      <w:r w:rsidR="14FF1996" w:rsidRPr="5EC3A079">
        <w:rPr>
          <w:rFonts w:ascii="Calibri" w:hAnsi="Calibri" w:cs="Calibri"/>
          <w:color w:val="242424"/>
          <w:sz w:val="22"/>
          <w:szCs w:val="22"/>
        </w:rPr>
        <w:t>and/or</w:t>
      </w:r>
      <w:r w:rsidR="14FF1996" w:rsidRPr="52618F1E">
        <w:rPr>
          <w:rFonts w:ascii="Calibri" w:hAnsi="Calibri" w:cs="Calibri"/>
          <w:color w:val="242424"/>
          <w:sz w:val="22"/>
          <w:szCs w:val="22"/>
        </w:rPr>
        <w:t xml:space="preserve"> </w:t>
      </w:r>
      <w:del w:id="47" w:author="Paritosh Devbhandari" w:date="2023-11-07T15:01:00Z">
        <w:r w:rsidR="14FF1996" w:rsidRPr="52618F1E" w:rsidDel="007F4757">
          <w:rPr>
            <w:rFonts w:ascii="Calibri" w:hAnsi="Calibri" w:cs="Calibri"/>
            <w:color w:val="242424"/>
            <w:sz w:val="22"/>
            <w:szCs w:val="22"/>
          </w:rPr>
          <w:delText xml:space="preserve">sector </w:delText>
        </w:r>
      </w:del>
      <w:ins w:id="48" w:author="Paritosh Devbhandari" w:date="2023-11-07T15:01:00Z">
        <w:r w:rsidR="007F4757">
          <w:rPr>
            <w:rFonts w:ascii="Calibri" w:hAnsi="Calibri" w:cs="Calibri"/>
            <w:color w:val="242424"/>
            <w:sz w:val="22"/>
            <w:szCs w:val="22"/>
          </w:rPr>
          <w:t>sales</w:t>
        </w:r>
        <w:r w:rsidR="007F4757" w:rsidRPr="52618F1E">
          <w:rPr>
            <w:rFonts w:ascii="Calibri" w:hAnsi="Calibri" w:cs="Calibri"/>
            <w:color w:val="242424"/>
            <w:sz w:val="22"/>
            <w:szCs w:val="22"/>
          </w:rPr>
          <w:t xml:space="preserve"> </w:t>
        </w:r>
      </w:ins>
      <w:r w:rsidR="14FF1996" w:rsidRPr="1FB8C4B0">
        <w:rPr>
          <w:rFonts w:ascii="Calibri" w:hAnsi="Calibri" w:cs="Calibri"/>
          <w:color w:val="242424"/>
          <w:sz w:val="22"/>
          <w:szCs w:val="22"/>
        </w:rPr>
        <w:t>expertise</w:t>
      </w:r>
      <w:r w:rsidR="14FF1996" w:rsidRPr="52618F1E">
        <w:rPr>
          <w:rFonts w:ascii="Calibri" w:hAnsi="Calibri" w:cs="Calibri"/>
          <w:color w:val="242424"/>
          <w:sz w:val="22"/>
          <w:szCs w:val="22"/>
        </w:rPr>
        <w:t>)</w:t>
      </w:r>
    </w:p>
    <w:p w14:paraId="4186146E" w14:textId="51AA32E1" w:rsidR="00C00571" w:rsidRDefault="00C00571" w:rsidP="5EC3A079">
      <w:pPr>
        <w:pStyle w:val="xmsolist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Against each of these, please rank </w:t>
      </w:r>
      <w:r w:rsidRPr="5EC3A079">
        <w:rPr>
          <w:rFonts w:ascii="Calibri" w:hAnsi="Calibri" w:cs="Calibri"/>
          <w:color w:val="242424"/>
          <w:sz w:val="22"/>
          <w:szCs w:val="22"/>
        </w:rPr>
        <w:t>P</w:t>
      </w:r>
      <w:r w:rsidR="0FBF3CE7" w:rsidRPr="5EC3A079">
        <w:rPr>
          <w:rFonts w:ascii="Calibri" w:hAnsi="Calibri" w:cs="Calibri"/>
          <w:color w:val="242424"/>
          <w:sz w:val="22"/>
          <w:szCs w:val="22"/>
        </w:rPr>
        <w:t>ortakabin</w:t>
      </w:r>
      <w:r>
        <w:rPr>
          <w:rFonts w:ascii="Calibri" w:hAnsi="Calibri" w:cs="Calibri"/>
          <w:color w:val="242424"/>
          <w:sz w:val="22"/>
          <w:szCs w:val="22"/>
        </w:rPr>
        <w:t xml:space="preserve"> versus competitor solutions [Best-in-class,</w:t>
      </w:r>
      <w:r w:rsidR="00D21C94">
        <w:rPr>
          <w:rFonts w:ascii="Calibri" w:hAnsi="Calibri" w:cs="Calibri"/>
          <w:color w:val="242424"/>
          <w:sz w:val="22"/>
          <w:szCs w:val="22"/>
        </w:rPr>
        <w:t xml:space="preserve"> </w:t>
      </w:r>
      <w:r w:rsidR="0057170F">
        <w:rPr>
          <w:rFonts w:ascii="Calibri" w:hAnsi="Calibri" w:cs="Calibri"/>
          <w:color w:val="242424"/>
          <w:sz w:val="22"/>
          <w:szCs w:val="22"/>
        </w:rPr>
        <w:t>better than market</w:t>
      </w:r>
      <w:r>
        <w:rPr>
          <w:rFonts w:ascii="Calibri" w:hAnsi="Calibri" w:cs="Calibri"/>
          <w:color w:val="242424"/>
          <w:sz w:val="22"/>
          <w:szCs w:val="22"/>
        </w:rPr>
        <w:t>,</w:t>
      </w:r>
      <w:r w:rsidR="000256D6" w:rsidRPr="000256D6">
        <w:rPr>
          <w:rFonts w:ascii="Calibri" w:hAnsi="Calibri" w:cs="Calibri"/>
          <w:color w:val="242424"/>
          <w:sz w:val="22"/>
          <w:szCs w:val="22"/>
        </w:rPr>
        <w:t xml:space="preserve"> </w:t>
      </w:r>
      <w:r w:rsidR="000256D6">
        <w:rPr>
          <w:rFonts w:ascii="Calibri" w:hAnsi="Calibri" w:cs="Calibri"/>
          <w:color w:val="242424"/>
          <w:sz w:val="22"/>
          <w:szCs w:val="22"/>
        </w:rPr>
        <w:t>Average,</w:t>
      </w:r>
      <w:r>
        <w:rPr>
          <w:rFonts w:ascii="Calibri" w:hAnsi="Calibri" w:cs="Calibri"/>
          <w:color w:val="242424"/>
          <w:sz w:val="22"/>
          <w:szCs w:val="22"/>
        </w:rPr>
        <w:t xml:space="preserve"> </w:t>
      </w:r>
      <w:r w:rsidR="0057170F">
        <w:rPr>
          <w:rFonts w:ascii="Calibri" w:hAnsi="Calibri" w:cs="Calibri"/>
          <w:color w:val="242424"/>
          <w:sz w:val="22"/>
          <w:szCs w:val="22"/>
        </w:rPr>
        <w:t>behind market</w:t>
      </w:r>
      <w:r>
        <w:rPr>
          <w:rFonts w:ascii="Calibri" w:hAnsi="Calibri" w:cs="Calibri"/>
          <w:color w:val="242424"/>
          <w:sz w:val="22"/>
          <w:szCs w:val="22"/>
        </w:rPr>
        <w:t xml:space="preserve">, </w:t>
      </w:r>
      <w:r w:rsidR="0057170F">
        <w:rPr>
          <w:rFonts w:ascii="Calibri" w:hAnsi="Calibri" w:cs="Calibri"/>
          <w:color w:val="242424"/>
          <w:sz w:val="22"/>
          <w:szCs w:val="22"/>
        </w:rPr>
        <w:t>Worst-in-class</w:t>
      </w:r>
      <w:r>
        <w:rPr>
          <w:rFonts w:ascii="Calibri" w:hAnsi="Calibri" w:cs="Calibri"/>
          <w:color w:val="242424"/>
          <w:sz w:val="22"/>
          <w:szCs w:val="22"/>
        </w:rPr>
        <w:t>]</w:t>
      </w:r>
    </w:p>
    <w:p w14:paraId="4FCA9AB3" w14:textId="27EC3788" w:rsidR="00C00571" w:rsidRPr="00D0709E" w:rsidRDefault="00632E7E" w:rsidP="00C00571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 w:rsidRPr="00A17EA3">
        <w:rPr>
          <w:rFonts w:ascii="Calibri" w:hAnsi="Calibri" w:cs="Calibri"/>
          <w:b/>
          <w:bCs/>
          <w:color w:val="242424"/>
          <w:sz w:val="22"/>
          <w:szCs w:val="22"/>
        </w:rPr>
        <w:t>[For pricing</w:t>
      </w:r>
      <w:ins w:id="49" w:author="Paritosh Devbhandari" w:date="2023-11-07T15:07:00Z">
        <w:r w:rsidR="00200741">
          <w:rPr>
            <w:rFonts w:ascii="Calibri" w:hAnsi="Calibri" w:cs="Calibri"/>
            <w:b/>
            <w:bCs/>
            <w:color w:val="242424"/>
            <w:sz w:val="22"/>
            <w:szCs w:val="22"/>
          </w:rPr>
          <w:t>, only respondents that show a non-average response</w:t>
        </w:r>
      </w:ins>
      <w:r w:rsidRPr="00A17EA3">
        <w:rPr>
          <w:rFonts w:ascii="Calibri" w:hAnsi="Calibri" w:cs="Calibri"/>
          <w:b/>
          <w:bCs/>
          <w:color w:val="242424"/>
          <w:sz w:val="22"/>
          <w:szCs w:val="22"/>
        </w:rPr>
        <w:t xml:space="preserve">] </w:t>
      </w:r>
      <w:r>
        <w:rPr>
          <w:rFonts w:ascii="Calibri" w:hAnsi="Calibri" w:cs="Calibri"/>
          <w:color w:val="242424"/>
          <w:sz w:val="22"/>
          <w:szCs w:val="22"/>
        </w:rPr>
        <w:t xml:space="preserve">Please </w:t>
      </w:r>
      <w:r w:rsidR="005A49B6">
        <w:rPr>
          <w:rFonts w:ascii="Calibri" w:hAnsi="Calibri" w:cs="Calibri"/>
          <w:color w:val="242424"/>
          <w:sz w:val="22"/>
          <w:szCs w:val="22"/>
        </w:rPr>
        <w:t>give an approximate comparison (in %) of PK prices vs. competitors (</w:t>
      </w:r>
      <w:r w:rsidR="00A17EA3">
        <w:rPr>
          <w:rFonts w:ascii="Calibri" w:hAnsi="Calibri" w:cs="Calibri"/>
          <w:color w:val="242424"/>
          <w:sz w:val="22"/>
          <w:szCs w:val="22"/>
        </w:rPr>
        <w:t>Same price</w:t>
      </w:r>
      <w:r w:rsidR="00362243">
        <w:rPr>
          <w:rFonts w:ascii="Calibri" w:hAnsi="Calibri" w:cs="Calibri"/>
          <w:color w:val="242424"/>
          <w:sz w:val="22"/>
          <w:szCs w:val="22"/>
        </w:rPr>
        <w:t>, +0-5%, +5-10%, +10-20%, +20%+, -0-5%, -5-10%, -10-20%, -20%+</w:t>
      </w:r>
      <w:r w:rsidR="005A49B6">
        <w:rPr>
          <w:rFonts w:ascii="Calibri" w:hAnsi="Calibri" w:cs="Calibri"/>
          <w:color w:val="242424"/>
          <w:sz w:val="22"/>
          <w:szCs w:val="22"/>
        </w:rPr>
        <w:t xml:space="preserve">) </w:t>
      </w:r>
      <w:r w:rsidR="00A17EA3" w:rsidRPr="00D07C45">
        <w:rPr>
          <w:rFonts w:ascii="Calibri" w:hAnsi="Calibri" w:cs="Calibri"/>
          <w:i/>
          <w:iCs/>
          <w:color w:val="242424"/>
          <w:sz w:val="22"/>
          <w:szCs w:val="22"/>
        </w:rPr>
        <w:t xml:space="preserve">[Note: Show positive ranges for people that put </w:t>
      </w:r>
      <w:r w:rsidR="00D07C45" w:rsidRPr="00D07C45">
        <w:rPr>
          <w:rFonts w:ascii="Calibri" w:hAnsi="Calibri" w:cs="Calibri"/>
          <w:i/>
          <w:iCs/>
          <w:color w:val="242424"/>
          <w:sz w:val="22"/>
          <w:szCs w:val="22"/>
        </w:rPr>
        <w:t>behind market / worst-in-class and vice versa]</w:t>
      </w:r>
    </w:p>
    <w:p w14:paraId="1F858949" w14:textId="333BB481" w:rsidR="00D0709E" w:rsidRDefault="00D0709E" w:rsidP="3B982F00">
      <w:pPr>
        <w:pStyle w:val="xmsolistparagraph"/>
        <w:numPr>
          <w:ilvl w:val="1"/>
          <w:numId w:val="2"/>
        </w:numPr>
        <w:shd w:val="clear" w:color="auto" w:fill="FFFFFF" w:themeFill="background1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b/>
          <w:bCs/>
          <w:color w:val="242424"/>
          <w:sz w:val="22"/>
          <w:szCs w:val="22"/>
        </w:rPr>
        <w:t xml:space="preserve">[For </w:t>
      </w:r>
      <w:r w:rsidR="005D3E1E">
        <w:rPr>
          <w:rFonts w:ascii="Calibri" w:hAnsi="Calibri" w:cs="Calibri"/>
          <w:b/>
          <w:bCs/>
          <w:color w:val="242424"/>
          <w:sz w:val="22"/>
          <w:szCs w:val="22"/>
        </w:rPr>
        <w:t xml:space="preserve">building quality, </w:t>
      </w:r>
      <w:r w:rsidR="00167B9F">
        <w:rPr>
          <w:rFonts w:ascii="Calibri" w:hAnsi="Calibri" w:cs="Calibri"/>
          <w:b/>
          <w:bCs/>
          <w:color w:val="242424"/>
          <w:sz w:val="22"/>
          <w:szCs w:val="22"/>
        </w:rPr>
        <w:t xml:space="preserve">value for money, </w:t>
      </w:r>
      <w:r w:rsidR="58EB9D88" w:rsidRPr="540320FB">
        <w:rPr>
          <w:rFonts w:ascii="Calibri" w:hAnsi="Calibri" w:cs="Calibri"/>
          <w:b/>
          <w:bCs/>
          <w:color w:val="242424"/>
          <w:sz w:val="22"/>
          <w:szCs w:val="22"/>
        </w:rPr>
        <w:t xml:space="preserve">depth of </w:t>
      </w:r>
      <w:r w:rsidR="00167B9F" w:rsidRPr="184618F9">
        <w:rPr>
          <w:rFonts w:ascii="Calibri" w:hAnsi="Calibri" w:cs="Calibri"/>
          <w:b/>
          <w:bCs/>
          <w:color w:val="242424"/>
          <w:sz w:val="22"/>
          <w:szCs w:val="22"/>
        </w:rPr>
        <w:t>expertise</w:t>
      </w:r>
      <w:ins w:id="50" w:author="Paritosh Devbhandari" w:date="2023-11-07T15:07:00Z">
        <w:r w:rsidR="00200741">
          <w:rPr>
            <w:rFonts w:ascii="Calibri" w:hAnsi="Calibri" w:cs="Calibri"/>
            <w:b/>
            <w:bCs/>
            <w:color w:val="242424"/>
            <w:sz w:val="22"/>
            <w:szCs w:val="22"/>
          </w:rPr>
          <w:t xml:space="preserve"> respondents that show a non-average response</w:t>
        </w:r>
      </w:ins>
      <w:r>
        <w:rPr>
          <w:rFonts w:ascii="Calibri" w:hAnsi="Calibri" w:cs="Calibri"/>
          <w:b/>
          <w:bCs/>
          <w:color w:val="242424"/>
          <w:sz w:val="22"/>
          <w:szCs w:val="22"/>
        </w:rPr>
        <w:t xml:space="preserve">] </w:t>
      </w:r>
      <w:r w:rsidR="00167B9F" w:rsidRPr="00167B9F">
        <w:rPr>
          <w:rFonts w:ascii="Calibri" w:hAnsi="Calibri" w:cs="Calibri"/>
          <w:color w:val="242424"/>
          <w:sz w:val="22"/>
          <w:szCs w:val="22"/>
        </w:rPr>
        <w:t>P</w:t>
      </w:r>
      <w:r>
        <w:rPr>
          <w:rFonts w:ascii="Calibri" w:hAnsi="Calibri" w:cs="Calibri"/>
          <w:color w:val="242424"/>
          <w:sz w:val="22"/>
          <w:szCs w:val="22"/>
        </w:rPr>
        <w:t>lease give a brief reason for your response (free form</w:t>
      </w:r>
      <w:r w:rsidR="00951DB6">
        <w:rPr>
          <w:rFonts w:ascii="Calibri" w:hAnsi="Calibri" w:cs="Calibri"/>
          <w:color w:val="242424"/>
          <w:sz w:val="22"/>
          <w:szCs w:val="22"/>
        </w:rPr>
        <w:t>)</w:t>
      </w:r>
    </w:p>
    <w:p w14:paraId="2A9D9D98" w14:textId="00D77BF7" w:rsidR="00C00571" w:rsidRDefault="00C00571" w:rsidP="00C00571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Please rank in order, the top 3 volumetric modular providers based on your requirements</w:t>
      </w:r>
      <w:ins w:id="51" w:author="Paritosh Devbhandari" w:date="2023-11-07T14:53:00Z">
        <w:r w:rsidR="00E21E11">
          <w:rPr>
            <w:rFonts w:ascii="Calibri" w:hAnsi="Calibri" w:cs="Calibri"/>
            <w:color w:val="242424"/>
            <w:sz w:val="22"/>
            <w:szCs w:val="22"/>
          </w:rPr>
          <w:t xml:space="preserve"> </w:t>
        </w:r>
      </w:ins>
      <w:del w:id="52" w:author="Paritosh Devbhandari" w:date="2023-11-07T14:53:00Z">
        <w:r w:rsidDel="00E21E11">
          <w:rPr>
            <w:rFonts w:ascii="Calibri" w:hAnsi="Calibri" w:cs="Calibri"/>
            <w:color w:val="242424"/>
            <w:sz w:val="22"/>
            <w:szCs w:val="22"/>
          </w:rPr>
          <w:delText xml:space="preserve"> </w:delText>
        </w:r>
      </w:del>
      <w:r>
        <w:rPr>
          <w:rFonts w:ascii="Calibri" w:hAnsi="Calibri" w:cs="Calibri"/>
          <w:color w:val="242424"/>
          <w:sz w:val="22"/>
          <w:szCs w:val="22"/>
        </w:rPr>
        <w:t>(</w:t>
      </w:r>
      <w:del w:id="53" w:author="Paritosh Devbhandari" w:date="2023-11-07T14:53:00Z">
        <w:r w:rsidDel="00E21E11">
          <w:rPr>
            <w:rFonts w:ascii="Calibri" w:hAnsi="Calibri" w:cs="Calibri"/>
            <w:color w:val="242424"/>
            <w:sz w:val="22"/>
            <w:szCs w:val="22"/>
          </w:rPr>
          <w:delText>free form</w:delText>
        </w:r>
      </w:del>
      <w:ins w:id="54" w:author="Paritosh Devbhandari" w:date="2023-11-07T14:53:00Z">
        <w:r w:rsidR="00E21E11">
          <w:rPr>
            <w:rFonts w:ascii="Calibri" w:hAnsi="Calibri" w:cs="Calibri"/>
            <w:color w:val="242424"/>
            <w:sz w:val="22"/>
            <w:szCs w:val="22"/>
          </w:rPr>
          <w:t>3 free form options</w:t>
        </w:r>
      </w:ins>
      <w:r>
        <w:rPr>
          <w:rFonts w:ascii="Calibri" w:hAnsi="Calibri" w:cs="Calibri"/>
          <w:color w:val="242424"/>
          <w:sz w:val="22"/>
          <w:szCs w:val="22"/>
        </w:rPr>
        <w:t>)</w:t>
      </w:r>
    </w:p>
    <w:p w14:paraId="114058A0" w14:textId="015F9473" w:rsidR="00064C6D" w:rsidRDefault="00C00571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</w:pPr>
      <w:r w:rsidRPr="00767B22">
        <w:rPr>
          <w:rFonts w:ascii="Calibri" w:hAnsi="Calibri" w:cs="Calibri"/>
          <w:color w:val="242424"/>
          <w:sz w:val="22"/>
          <w:szCs w:val="22"/>
        </w:rPr>
        <w:t xml:space="preserve">Please </w:t>
      </w:r>
      <w:r w:rsidR="00767B22">
        <w:rPr>
          <w:rFonts w:ascii="Calibri" w:hAnsi="Calibri" w:cs="Calibri"/>
          <w:color w:val="242424"/>
          <w:sz w:val="22"/>
          <w:szCs w:val="22"/>
        </w:rPr>
        <w:t>explain the rationale for your ranking (free form)</w:t>
      </w:r>
    </w:p>
    <w:sectPr w:rsidR="00064C6D" w:rsidSect="003C1E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210BA" w14:textId="77777777" w:rsidR="005E6802" w:rsidRDefault="005E6802" w:rsidP="00767B22">
      <w:pPr>
        <w:spacing w:after="0" w:line="240" w:lineRule="auto"/>
      </w:pPr>
      <w:r>
        <w:separator/>
      </w:r>
    </w:p>
  </w:endnote>
  <w:endnote w:type="continuationSeparator" w:id="0">
    <w:p w14:paraId="7E0B2A4B" w14:textId="77777777" w:rsidR="005E6802" w:rsidRDefault="005E6802" w:rsidP="00767B22">
      <w:pPr>
        <w:spacing w:after="0" w:line="240" w:lineRule="auto"/>
      </w:pPr>
      <w:r>
        <w:continuationSeparator/>
      </w:r>
    </w:p>
  </w:endnote>
  <w:endnote w:type="continuationNotice" w:id="1">
    <w:p w14:paraId="172D6B9D" w14:textId="77777777" w:rsidR="005E6802" w:rsidRDefault="005E68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89EB1" w14:textId="77777777" w:rsidR="002A7C8D" w:rsidRDefault="002A7C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C26D2" w14:textId="77777777" w:rsidR="002A7C8D" w:rsidRDefault="002A7C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5A5D5" w14:textId="77777777" w:rsidR="002A7C8D" w:rsidRDefault="002A7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A2731" w14:textId="77777777" w:rsidR="005E6802" w:rsidRDefault="005E6802" w:rsidP="00767B22">
      <w:pPr>
        <w:spacing w:after="0" w:line="240" w:lineRule="auto"/>
      </w:pPr>
      <w:r>
        <w:separator/>
      </w:r>
    </w:p>
  </w:footnote>
  <w:footnote w:type="continuationSeparator" w:id="0">
    <w:p w14:paraId="10E1A4C4" w14:textId="77777777" w:rsidR="005E6802" w:rsidRDefault="005E6802" w:rsidP="00767B22">
      <w:pPr>
        <w:spacing w:after="0" w:line="240" w:lineRule="auto"/>
      </w:pPr>
      <w:r>
        <w:continuationSeparator/>
      </w:r>
    </w:p>
  </w:footnote>
  <w:footnote w:type="continuationNotice" w:id="1">
    <w:p w14:paraId="6B8CF08D" w14:textId="77777777" w:rsidR="005E6802" w:rsidRDefault="005E68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C442" w14:textId="77777777" w:rsidR="002A7C8D" w:rsidRDefault="002A7C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D5985" w14:textId="77777777" w:rsidR="002A7C8D" w:rsidRDefault="002A7C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370F" w14:textId="77777777" w:rsidR="002A7C8D" w:rsidRDefault="002A7C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F45"/>
    <w:multiLevelType w:val="multilevel"/>
    <w:tmpl w:val="A080D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607B9"/>
    <w:multiLevelType w:val="multilevel"/>
    <w:tmpl w:val="E3A28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5295360">
    <w:abstractNumId w:val="0"/>
  </w:num>
  <w:num w:numId="2" w16cid:durableId="561526757">
    <w:abstractNumId w:val="1"/>
  </w:num>
  <w:num w:numId="3" w16cid:durableId="208151540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ritosh Devbhandari">
    <w15:presenceInfo w15:providerId="AD" w15:userId="S::Paritosh_Devbhandari@mckinsey.com::c1759750-e386-49d0-9433-95aaa2cf5026"/>
  </w15:person>
  <w15:person w15:author="August Runge">
    <w15:presenceInfo w15:providerId="AD" w15:userId="S::August_Runge@mckinsey.com::28aee188-9dd3-488c-837f-00e47273cfc5"/>
  </w15:person>
  <w15:person w15:author="Ishan Batra">
    <w15:presenceInfo w15:providerId="AD" w15:userId="S::Ishan_Batra@mckinsey.com::af607ed5-7ede-4a16-bfca-6047be8172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71"/>
    <w:rsid w:val="00017962"/>
    <w:rsid w:val="000256D6"/>
    <w:rsid w:val="0002602C"/>
    <w:rsid w:val="00062058"/>
    <w:rsid w:val="00064C6D"/>
    <w:rsid w:val="0007037A"/>
    <w:rsid w:val="00075A7C"/>
    <w:rsid w:val="000A3F6D"/>
    <w:rsid w:val="000C75D3"/>
    <w:rsid w:val="000D5A92"/>
    <w:rsid w:val="00143412"/>
    <w:rsid w:val="001549CD"/>
    <w:rsid w:val="00167B9F"/>
    <w:rsid w:val="00173ADE"/>
    <w:rsid w:val="00176812"/>
    <w:rsid w:val="001900AB"/>
    <w:rsid w:val="001A4F19"/>
    <w:rsid w:val="001B7B69"/>
    <w:rsid w:val="001D110A"/>
    <w:rsid w:val="00200741"/>
    <w:rsid w:val="0021443C"/>
    <w:rsid w:val="002207D0"/>
    <w:rsid w:val="002601F5"/>
    <w:rsid w:val="0027029F"/>
    <w:rsid w:val="002750F6"/>
    <w:rsid w:val="002803C2"/>
    <w:rsid w:val="002A7C8D"/>
    <w:rsid w:val="002D56B8"/>
    <w:rsid w:val="002F183B"/>
    <w:rsid w:val="002F6A39"/>
    <w:rsid w:val="003439CF"/>
    <w:rsid w:val="00362243"/>
    <w:rsid w:val="003773C4"/>
    <w:rsid w:val="00385038"/>
    <w:rsid w:val="003B2069"/>
    <w:rsid w:val="003B249D"/>
    <w:rsid w:val="003C1EDB"/>
    <w:rsid w:val="003D1C77"/>
    <w:rsid w:val="003E6F15"/>
    <w:rsid w:val="00411A34"/>
    <w:rsid w:val="00426B78"/>
    <w:rsid w:val="00452AD0"/>
    <w:rsid w:val="00453B32"/>
    <w:rsid w:val="00473349"/>
    <w:rsid w:val="004E2CD0"/>
    <w:rsid w:val="00510012"/>
    <w:rsid w:val="00512D19"/>
    <w:rsid w:val="00525EC9"/>
    <w:rsid w:val="005570BD"/>
    <w:rsid w:val="0057170F"/>
    <w:rsid w:val="00585CFE"/>
    <w:rsid w:val="0059049A"/>
    <w:rsid w:val="005A49B6"/>
    <w:rsid w:val="005D0978"/>
    <w:rsid w:val="005D158F"/>
    <w:rsid w:val="005D3E1E"/>
    <w:rsid w:val="005D4FEB"/>
    <w:rsid w:val="005E6802"/>
    <w:rsid w:val="005E6A8A"/>
    <w:rsid w:val="00621940"/>
    <w:rsid w:val="00632E7E"/>
    <w:rsid w:val="00636F13"/>
    <w:rsid w:val="00671440"/>
    <w:rsid w:val="0068261B"/>
    <w:rsid w:val="006859BB"/>
    <w:rsid w:val="006900FD"/>
    <w:rsid w:val="006A1016"/>
    <w:rsid w:val="006C013C"/>
    <w:rsid w:val="006F2C6A"/>
    <w:rsid w:val="00720890"/>
    <w:rsid w:val="007276AE"/>
    <w:rsid w:val="00767B22"/>
    <w:rsid w:val="007914B4"/>
    <w:rsid w:val="007A32E6"/>
    <w:rsid w:val="007A3C3C"/>
    <w:rsid w:val="007A47BE"/>
    <w:rsid w:val="007C013F"/>
    <w:rsid w:val="007C6889"/>
    <w:rsid w:val="007E32D1"/>
    <w:rsid w:val="007F0BEE"/>
    <w:rsid w:val="007F15E5"/>
    <w:rsid w:val="007F4757"/>
    <w:rsid w:val="00887314"/>
    <w:rsid w:val="008C3C41"/>
    <w:rsid w:val="008C5EC3"/>
    <w:rsid w:val="008F3250"/>
    <w:rsid w:val="00902C9E"/>
    <w:rsid w:val="00913E23"/>
    <w:rsid w:val="009279D6"/>
    <w:rsid w:val="00951DB6"/>
    <w:rsid w:val="00990A94"/>
    <w:rsid w:val="009917B3"/>
    <w:rsid w:val="00995A0C"/>
    <w:rsid w:val="009B5399"/>
    <w:rsid w:val="009D5159"/>
    <w:rsid w:val="00A17EA3"/>
    <w:rsid w:val="00A40D8D"/>
    <w:rsid w:val="00A9044D"/>
    <w:rsid w:val="00AA18E2"/>
    <w:rsid w:val="00AA4E33"/>
    <w:rsid w:val="00AB7ACD"/>
    <w:rsid w:val="00AC771F"/>
    <w:rsid w:val="00AD12B2"/>
    <w:rsid w:val="00B01830"/>
    <w:rsid w:val="00B31B84"/>
    <w:rsid w:val="00B66F41"/>
    <w:rsid w:val="00B86B7A"/>
    <w:rsid w:val="00B96D95"/>
    <w:rsid w:val="00BB336E"/>
    <w:rsid w:val="00BF187C"/>
    <w:rsid w:val="00C00571"/>
    <w:rsid w:val="00C37C24"/>
    <w:rsid w:val="00C541BE"/>
    <w:rsid w:val="00C567EB"/>
    <w:rsid w:val="00C573DC"/>
    <w:rsid w:val="00C96ECB"/>
    <w:rsid w:val="00CA1CE3"/>
    <w:rsid w:val="00CB5B23"/>
    <w:rsid w:val="00CC3EFE"/>
    <w:rsid w:val="00CE6735"/>
    <w:rsid w:val="00CF498A"/>
    <w:rsid w:val="00CF4F4F"/>
    <w:rsid w:val="00D0709E"/>
    <w:rsid w:val="00D07C45"/>
    <w:rsid w:val="00D21C94"/>
    <w:rsid w:val="00D21E97"/>
    <w:rsid w:val="00D434F2"/>
    <w:rsid w:val="00D776DE"/>
    <w:rsid w:val="00D860A6"/>
    <w:rsid w:val="00D9061E"/>
    <w:rsid w:val="00D95A40"/>
    <w:rsid w:val="00DF6563"/>
    <w:rsid w:val="00E21E11"/>
    <w:rsid w:val="00E23483"/>
    <w:rsid w:val="00E237C7"/>
    <w:rsid w:val="00E31A7E"/>
    <w:rsid w:val="00E83E4E"/>
    <w:rsid w:val="00EB260D"/>
    <w:rsid w:val="00F31CAF"/>
    <w:rsid w:val="00F336CA"/>
    <w:rsid w:val="00F611C0"/>
    <w:rsid w:val="00F941B0"/>
    <w:rsid w:val="00FD0C8C"/>
    <w:rsid w:val="00FD600E"/>
    <w:rsid w:val="00FD6CF0"/>
    <w:rsid w:val="00FD7F5A"/>
    <w:rsid w:val="00FE5BF0"/>
    <w:rsid w:val="00FF6B2F"/>
    <w:rsid w:val="0320A898"/>
    <w:rsid w:val="05570A36"/>
    <w:rsid w:val="05CA472D"/>
    <w:rsid w:val="06395F81"/>
    <w:rsid w:val="08B48638"/>
    <w:rsid w:val="0B3C5ED7"/>
    <w:rsid w:val="0DBBE549"/>
    <w:rsid w:val="0FBF3CE7"/>
    <w:rsid w:val="1344E00B"/>
    <w:rsid w:val="14FF1996"/>
    <w:rsid w:val="16D7AAC1"/>
    <w:rsid w:val="1778FA94"/>
    <w:rsid w:val="184618F9"/>
    <w:rsid w:val="1AF5D7E3"/>
    <w:rsid w:val="1DC48CE2"/>
    <w:rsid w:val="1E87C583"/>
    <w:rsid w:val="1FB8C4B0"/>
    <w:rsid w:val="2172E772"/>
    <w:rsid w:val="22143745"/>
    <w:rsid w:val="2DB04D78"/>
    <w:rsid w:val="2E8E74DE"/>
    <w:rsid w:val="38879773"/>
    <w:rsid w:val="393781F5"/>
    <w:rsid w:val="3B982F00"/>
    <w:rsid w:val="3D9748B1"/>
    <w:rsid w:val="3E3110A0"/>
    <w:rsid w:val="3EE2DE8D"/>
    <w:rsid w:val="42DDDD35"/>
    <w:rsid w:val="431B4C40"/>
    <w:rsid w:val="480B495C"/>
    <w:rsid w:val="494D13F9"/>
    <w:rsid w:val="4997D724"/>
    <w:rsid w:val="4A21C502"/>
    <w:rsid w:val="4B818819"/>
    <w:rsid w:val="4C57412D"/>
    <w:rsid w:val="5241E53A"/>
    <w:rsid w:val="52618F1E"/>
    <w:rsid w:val="540320FB"/>
    <w:rsid w:val="58EB9D88"/>
    <w:rsid w:val="5EC3A079"/>
    <w:rsid w:val="60B95EFD"/>
    <w:rsid w:val="62B9B47F"/>
    <w:rsid w:val="666D6247"/>
    <w:rsid w:val="67215AE5"/>
    <w:rsid w:val="77D8CBEC"/>
    <w:rsid w:val="7EEFB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52251"/>
  <w15:chartTrackingRefBased/>
  <w15:docId w15:val="{3DA0C57E-5D96-46B9-A8CA-F2088A98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C0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paragraph" w:customStyle="1" w:styleId="xmsolistparagraph">
    <w:name w:val="x_msolistparagraph"/>
    <w:basedOn w:val="Normal"/>
    <w:rsid w:val="00C0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0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5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5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5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57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2E6"/>
  </w:style>
  <w:style w:type="paragraph" w:styleId="Footer">
    <w:name w:val="footer"/>
    <w:basedOn w:val="Normal"/>
    <w:link w:val="FooterChar"/>
    <w:uiPriority w:val="99"/>
    <w:unhideWhenUsed/>
    <w:rsid w:val="007A3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2E6"/>
  </w:style>
  <w:style w:type="table" w:styleId="TableGrid">
    <w:name w:val="Table Grid"/>
    <w:basedOn w:val="TableNormal"/>
    <w:uiPriority w:val="39"/>
    <w:rsid w:val="0051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90A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3E4652617D7C45BCE311E1E3C08F58" ma:contentTypeVersion="6" ma:contentTypeDescription="Create a new document." ma:contentTypeScope="" ma:versionID="3af5101b64534a594b1afa996bb4d3ff">
  <xsd:schema xmlns:xsd="http://www.w3.org/2001/XMLSchema" xmlns:xs="http://www.w3.org/2001/XMLSchema" xmlns:p="http://schemas.microsoft.com/office/2006/metadata/properties" xmlns:ns2="90884b62-3a17-43c5-b0ca-01a04ebc8169" xmlns:ns3="32ed35f5-40ce-4842-a5ce-13eca5508d57" targetNamespace="http://schemas.microsoft.com/office/2006/metadata/properties" ma:root="true" ma:fieldsID="40a62c1003a9ff961d879fd823f88fde" ns2:_="" ns3:_="">
    <xsd:import namespace="90884b62-3a17-43c5-b0ca-01a04ebc8169"/>
    <xsd:import namespace="32ed35f5-40ce-4842-a5ce-13eca5508d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84b62-3a17-43c5-b0ca-01a04ebc81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d35f5-40ce-4842-a5ce-13eca5508d5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7F59C1-477A-437D-9CAA-25839202AC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568FEE-ACBE-4591-AEFF-01FAD28AE9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BB33CF-CBFA-4C63-B0B5-A4BFE5CE90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Majeed</dc:creator>
  <cp:keywords/>
  <dc:description/>
  <cp:lastModifiedBy>Ishan Batra</cp:lastModifiedBy>
  <cp:revision>7</cp:revision>
  <dcterms:created xsi:type="dcterms:W3CDTF">2023-11-07T15:08:00Z</dcterms:created>
  <dcterms:modified xsi:type="dcterms:W3CDTF">2023-11-08T08:13:00Z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0x010100573E4652617D7C45BCE311E1E3C08F58</vt:lpwstr>
  </property>
</Properties>
</file>